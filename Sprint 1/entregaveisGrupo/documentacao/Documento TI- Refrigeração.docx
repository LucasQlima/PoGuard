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4E01E" w14:textId="09EC2F01" w:rsidR="373B256C" w:rsidRDefault="373B256C" w:rsidP="163075A7">
      <w:pPr>
        <w:spacing w:after="120"/>
        <w:rPr>
          <w:rFonts w:ascii="Aptos" w:eastAsia="Aptos" w:hAnsi="Aptos" w:cs="Aptos"/>
          <w:b/>
          <w:bCs/>
          <w:color w:val="000000" w:themeColor="text1"/>
        </w:rPr>
      </w:pPr>
      <w:bookmarkStart w:id="0" w:name="_Hlk191997686"/>
      <w:bookmarkStart w:id="1" w:name="_Hlk200027102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0E26C350" wp14:editId="27AB87E5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509183" cy="966245"/>
            <wp:effectExtent l="0" t="0" r="0" b="0"/>
            <wp:wrapSquare wrapText="bothSides"/>
            <wp:docPr id="522146474" name="Picture 522146474">
              <a:extLst xmlns:a="http://schemas.openxmlformats.org/drawingml/2006/main">
                <a:ext uri="{FF2B5EF4-FFF2-40B4-BE49-F238E27FC236}">
                  <a16:creationId xmlns:a16="http://schemas.microsoft.com/office/drawing/2014/main" id="{E09E4862-1E10-46BE-A9BD-84793100EE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183" cy="96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3A57A15E" w:rsidRPr="7D63B99F">
        <w:rPr>
          <w:rFonts w:ascii="Aptos" w:eastAsia="Aptos" w:hAnsi="Aptos" w:cs="Aptos"/>
          <w:b/>
          <w:bCs/>
          <w:color w:val="000000" w:themeColor="text1"/>
        </w:rPr>
        <w:t xml:space="preserve"> TECNOLOGIA DA </w:t>
      </w:r>
      <w:r w:rsidR="248E321B" w:rsidRPr="7D63B99F">
        <w:rPr>
          <w:rFonts w:ascii="Aptos" w:eastAsia="Aptos" w:hAnsi="Aptos" w:cs="Aptos"/>
          <w:b/>
          <w:bCs/>
          <w:color w:val="000000" w:themeColor="text1"/>
        </w:rPr>
        <w:t>INFORMAÇÃO –</w:t>
      </w:r>
      <w:r w:rsidR="3A57A15E" w:rsidRPr="7D63B99F">
        <w:rPr>
          <w:rFonts w:ascii="Aptos" w:eastAsia="Aptos" w:hAnsi="Aptos" w:cs="Aptos"/>
          <w:b/>
          <w:bCs/>
          <w:color w:val="000000" w:themeColor="text1"/>
        </w:rPr>
        <w:t xml:space="preserve"> SPRINT 1</w:t>
      </w:r>
      <w:r w:rsidR="63CE800E" w:rsidRPr="7D63B99F">
        <w:rPr>
          <w:rFonts w:ascii="Aptos" w:eastAsia="Aptos" w:hAnsi="Aptos" w:cs="Aptos"/>
          <w:b/>
          <w:bCs/>
          <w:color w:val="000000" w:themeColor="text1"/>
        </w:rPr>
        <w:t xml:space="preserve"> </w:t>
      </w:r>
    </w:p>
    <w:p w14:paraId="147DDBB5" w14:textId="7775711F" w:rsidR="373B256C" w:rsidRDefault="38652865" w:rsidP="163075A7">
      <w:pPr>
        <w:spacing w:after="120"/>
        <w:rPr>
          <w:rFonts w:ascii="Aptos" w:eastAsia="Aptos" w:hAnsi="Aptos" w:cs="Aptos"/>
          <w:i/>
          <w:iCs/>
          <w:color w:val="000000" w:themeColor="text1"/>
          <w:sz w:val="22"/>
          <w:szCs w:val="22"/>
        </w:rPr>
      </w:pPr>
      <w:r w:rsidRPr="163075A7">
        <w:rPr>
          <w:rFonts w:ascii="Aptos" w:eastAsia="Aptos" w:hAnsi="Aptos" w:cs="Aptos"/>
          <w:i/>
          <w:iCs/>
          <w:color w:val="000000" w:themeColor="text1"/>
          <w:sz w:val="22"/>
          <w:szCs w:val="22"/>
        </w:rPr>
        <w:t>Documentação</w:t>
      </w:r>
      <w:r w:rsidR="373B256C" w:rsidRPr="163075A7">
        <w:rPr>
          <w:rFonts w:ascii="Aptos" w:eastAsia="Aptos" w:hAnsi="Aptos" w:cs="Aptos"/>
          <w:i/>
          <w:iCs/>
          <w:color w:val="000000" w:themeColor="text1"/>
          <w:sz w:val="22"/>
          <w:szCs w:val="22"/>
        </w:rPr>
        <w:t>:</w:t>
      </w:r>
      <w:r w:rsidR="781F3F32" w:rsidRPr="163075A7">
        <w:rPr>
          <w:rFonts w:ascii="Aptos" w:eastAsia="Aptos" w:hAnsi="Aptos" w:cs="Aptos"/>
          <w:i/>
          <w:iCs/>
          <w:color w:val="000000" w:themeColor="text1"/>
          <w:sz w:val="22"/>
          <w:szCs w:val="22"/>
        </w:rPr>
        <w:t xml:space="preserve"> </w:t>
      </w:r>
      <w:r w:rsidR="373B256C" w:rsidRPr="163075A7">
        <w:rPr>
          <w:rFonts w:ascii="Aptos" w:eastAsia="Aptos" w:hAnsi="Aptos" w:cs="Aptos"/>
          <w:i/>
          <w:iCs/>
          <w:color w:val="000000" w:themeColor="text1"/>
          <w:sz w:val="22"/>
          <w:szCs w:val="22"/>
        </w:rPr>
        <w:t xml:space="preserve"> </w:t>
      </w:r>
      <w:r w:rsidR="72E15960" w:rsidRPr="163075A7">
        <w:rPr>
          <w:rFonts w:ascii="Aptos" w:eastAsia="Aptos" w:hAnsi="Aptos" w:cs="Aptos"/>
          <w:i/>
          <w:iCs/>
          <w:color w:val="000000" w:themeColor="text1"/>
          <w:sz w:val="22"/>
          <w:szCs w:val="22"/>
        </w:rPr>
        <w:t>Monitoramento de temperatura em baús refrigerados</w:t>
      </w:r>
    </w:p>
    <w:p w14:paraId="6FB7A0C7" w14:textId="18F7438D" w:rsidR="0F69EDD0" w:rsidRDefault="0F69EDD0" w:rsidP="163075A7">
      <w:pPr>
        <w:spacing w:after="120"/>
        <w:rPr>
          <w:rFonts w:ascii="Aptos" w:eastAsia="Aptos" w:hAnsi="Aptos" w:cs="Aptos"/>
          <w:color w:val="000000" w:themeColor="text1"/>
          <w:sz w:val="22"/>
          <w:szCs w:val="22"/>
        </w:rPr>
      </w:pPr>
    </w:p>
    <w:p w14:paraId="233FEF81" w14:textId="7D347C72" w:rsidR="373B256C" w:rsidRDefault="373B256C" w:rsidP="163075A7">
      <w:pPr>
        <w:spacing w:after="1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163075A7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012</w:t>
      </w:r>
      <w:r w:rsidR="0057091D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42031 – GUILHERME ENRIQUE DOS REIS DIAS</w:t>
      </w:r>
      <w:r w:rsidRPr="163075A7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 xml:space="preserve"> </w:t>
      </w:r>
    </w:p>
    <w:p w14:paraId="64582BCE" w14:textId="20F7856D" w:rsidR="373B256C" w:rsidRDefault="373B256C" w:rsidP="163075A7">
      <w:pPr>
        <w:spacing w:after="1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163075A7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012510</w:t>
      </w:r>
      <w:r w:rsidR="0057091D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20 – HENRY FRANZ RAMOS ARCAYA</w:t>
      </w:r>
      <w:r w:rsidRPr="163075A7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 xml:space="preserve">     </w:t>
      </w:r>
    </w:p>
    <w:p w14:paraId="3AF13A5B" w14:textId="7169C694" w:rsidR="373B256C" w:rsidRDefault="373B256C" w:rsidP="163075A7">
      <w:pPr>
        <w:spacing w:after="1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163075A7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 xml:space="preserve">01251047 </w:t>
      </w:r>
      <w:r w:rsidR="0057091D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-</w:t>
      </w:r>
      <w:r w:rsidRPr="163075A7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 xml:space="preserve"> LUCAS QUEIROZ DE LIMA        </w:t>
      </w:r>
    </w:p>
    <w:p w14:paraId="502D5AC5" w14:textId="422B68E3" w:rsidR="373B256C" w:rsidRDefault="373B256C" w:rsidP="163075A7">
      <w:pPr>
        <w:spacing w:after="1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163075A7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01251</w:t>
      </w:r>
      <w:r w:rsidR="0057091D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079</w:t>
      </w:r>
      <w:r w:rsidRPr="163075A7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 xml:space="preserve"> </w:t>
      </w:r>
      <w:r w:rsidR="0057091D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–</w:t>
      </w:r>
      <w:r w:rsidRPr="163075A7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 xml:space="preserve"> </w:t>
      </w:r>
      <w:r w:rsidR="0057091D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LUCAS ARAUJO COSTA VALDEZ</w:t>
      </w:r>
      <w:r w:rsidRPr="163075A7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 xml:space="preserve">    </w:t>
      </w:r>
    </w:p>
    <w:p w14:paraId="4154261E" w14:textId="0C302589" w:rsidR="0F69EDD0" w:rsidRPr="0057091D" w:rsidRDefault="373B256C" w:rsidP="0057091D">
      <w:pPr>
        <w:spacing w:after="1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163075A7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01251</w:t>
      </w:r>
      <w:r w:rsidR="0057091D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138</w:t>
      </w:r>
      <w:r w:rsidRPr="163075A7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 xml:space="preserve"> </w:t>
      </w:r>
      <w:r w:rsidR="0057091D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–</w:t>
      </w:r>
      <w:r w:rsidRPr="163075A7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 xml:space="preserve"> </w:t>
      </w:r>
      <w:r w:rsidR="0057091D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VINICIUS VENTURA DE LIMA</w:t>
      </w:r>
      <w:r>
        <w:tab/>
      </w:r>
      <w:r w:rsidRPr="163075A7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 xml:space="preserve">  </w:t>
      </w:r>
    </w:p>
    <w:p w14:paraId="2AF57471" w14:textId="390CE043" w:rsidR="373B256C" w:rsidRDefault="3A57A15E" w:rsidP="163075A7">
      <w:pPr>
        <w:spacing w:after="120"/>
        <w:rPr>
          <w:rFonts w:ascii="Aptos" w:eastAsia="Aptos" w:hAnsi="Aptos" w:cs="Aptos"/>
          <w:color w:val="000000" w:themeColor="text1"/>
        </w:rPr>
      </w:pPr>
      <w:r w:rsidRPr="163075A7">
        <w:rPr>
          <w:rFonts w:ascii="Aptos" w:eastAsia="Aptos" w:hAnsi="Aptos" w:cs="Aptos"/>
          <w:b/>
          <w:bCs/>
          <w:color w:val="000000" w:themeColor="text1"/>
        </w:rPr>
        <w:t>___________________________________________________________________</w:t>
      </w:r>
    </w:p>
    <w:bookmarkEnd w:id="1"/>
    <w:p w14:paraId="21729F81" w14:textId="6DAA1632" w:rsidR="0F69EDD0" w:rsidRDefault="0F69EDD0" w:rsidP="163075A7">
      <w:pPr>
        <w:spacing w:after="120"/>
        <w:rPr>
          <w:rFonts w:ascii="Aptos" w:eastAsia="Aptos" w:hAnsi="Aptos" w:cs="Aptos"/>
          <w:b/>
          <w:bCs/>
          <w:color w:val="000000" w:themeColor="text1"/>
        </w:rPr>
      </w:pPr>
    </w:p>
    <w:p w14:paraId="4833DEE8" w14:textId="6F738C4B" w:rsidR="008F7CDA" w:rsidRDefault="008F7CDA" w:rsidP="163075A7">
      <w:pPr>
        <w:spacing w:after="120"/>
        <w:jc w:val="center"/>
        <w:rPr>
          <w:sz w:val="144"/>
          <w:szCs w:val="144"/>
        </w:rPr>
      </w:pPr>
    </w:p>
    <w:p w14:paraId="62D1D01E" w14:textId="71844C1F" w:rsidR="7D63B99F" w:rsidRDefault="7D63B99F" w:rsidP="163075A7">
      <w:pPr>
        <w:spacing w:after="120"/>
        <w:jc w:val="center"/>
        <w:rPr>
          <w:sz w:val="144"/>
          <w:szCs w:val="144"/>
        </w:rPr>
      </w:pPr>
    </w:p>
    <w:p w14:paraId="0BB69D1B" w14:textId="2D7A82AE" w:rsidR="7D63B99F" w:rsidRDefault="7D63B99F" w:rsidP="163075A7">
      <w:pPr>
        <w:spacing w:after="120"/>
        <w:jc w:val="center"/>
        <w:rPr>
          <w:sz w:val="22"/>
          <w:szCs w:val="22"/>
        </w:rPr>
      </w:pPr>
    </w:p>
    <w:p w14:paraId="1B5646B5" w14:textId="35B33455" w:rsidR="7D63B99F" w:rsidRDefault="7D63B99F" w:rsidP="163075A7">
      <w:pPr>
        <w:spacing w:after="120"/>
        <w:jc w:val="center"/>
        <w:rPr>
          <w:sz w:val="22"/>
          <w:szCs w:val="22"/>
        </w:rPr>
      </w:pPr>
    </w:p>
    <w:p w14:paraId="3CB0BAD8" w14:textId="6524876E" w:rsidR="7D63B99F" w:rsidRDefault="7D63B99F" w:rsidP="163075A7">
      <w:pPr>
        <w:spacing w:after="120"/>
        <w:jc w:val="center"/>
        <w:rPr>
          <w:sz w:val="22"/>
          <w:szCs w:val="22"/>
        </w:rPr>
      </w:pPr>
    </w:p>
    <w:p w14:paraId="7899F5EB" w14:textId="1571DB11" w:rsidR="7D63B99F" w:rsidRDefault="7D63B99F" w:rsidP="163075A7">
      <w:pPr>
        <w:spacing w:after="120"/>
        <w:jc w:val="center"/>
        <w:rPr>
          <w:ins w:id="2" w:author="VITOR SOUZA LIBRELON RESTINI ." w:date="2025-03-09T01:59:00Z" w16du:dateUtc="2025-03-09T01:59:34Z"/>
          <w:sz w:val="22"/>
          <w:szCs w:val="22"/>
        </w:rPr>
      </w:pPr>
    </w:p>
    <w:p w14:paraId="281DD484" w14:textId="54739448" w:rsidR="6D7B7D16" w:rsidRDefault="6D7B7D16" w:rsidP="6D7B7D16">
      <w:pPr>
        <w:spacing w:after="120"/>
        <w:jc w:val="center"/>
        <w:rPr>
          <w:ins w:id="3" w:author="VITOR SOUZA LIBRELON RESTINI ." w:date="2025-03-09T01:59:00Z" w16du:dateUtc="2025-03-09T01:59:35Z"/>
          <w:sz w:val="22"/>
          <w:szCs w:val="22"/>
        </w:rPr>
      </w:pPr>
    </w:p>
    <w:p w14:paraId="4E584CCA" w14:textId="2CC0B454" w:rsidR="5525EA76" w:rsidRPr="004A6C7B" w:rsidRDefault="1CD26E38" w:rsidP="1357160E">
      <w:pPr>
        <w:spacing w:after="120"/>
        <w:jc w:val="center"/>
        <w:rPr>
          <w:b/>
          <w:bCs/>
          <w:color w:val="156082" w:themeColor="accent1"/>
        </w:rPr>
      </w:pPr>
      <w:r w:rsidRPr="1357160E">
        <w:rPr>
          <w:sz w:val="22"/>
          <w:szCs w:val="22"/>
        </w:rPr>
        <w:t>2025 / SP</w:t>
      </w:r>
    </w:p>
    <w:p w14:paraId="337F798F" w14:textId="43139C69" w:rsidR="3437EC0C" w:rsidRDefault="3437EC0C" w:rsidP="3437EC0C">
      <w:pPr>
        <w:spacing w:after="120"/>
        <w:jc w:val="center"/>
        <w:rPr>
          <w:b/>
          <w:bCs/>
          <w:color w:val="156082" w:themeColor="accent1"/>
          <w:sz w:val="32"/>
          <w:szCs w:val="32"/>
        </w:rPr>
      </w:pPr>
    </w:p>
    <w:p w14:paraId="1BB54011" w14:textId="0F517968" w:rsidR="5525EA76" w:rsidRPr="00CE2436" w:rsidRDefault="00384749" w:rsidP="00CF7236">
      <w:pPr>
        <w:pStyle w:val="Ttulo1"/>
        <w:jc w:val="center"/>
      </w:pPr>
      <w:bookmarkStart w:id="4" w:name="_Toc193130803"/>
      <w:r w:rsidRPr="00CE2436">
        <w:lastRenderedPageBreak/>
        <w:t>1</w:t>
      </w:r>
      <w:r w:rsidR="006F372B" w:rsidRPr="00CE2436">
        <w:t>.</w:t>
      </w:r>
      <w:r w:rsidRPr="00CE2436">
        <w:t xml:space="preserve"> </w:t>
      </w:r>
      <w:r w:rsidR="74CBA1F8" w:rsidRPr="00CE2436">
        <w:t>CONTEXTO</w:t>
      </w:r>
      <w:bookmarkEnd w:id="4"/>
    </w:p>
    <w:p w14:paraId="4F0064F2" w14:textId="0A58C712" w:rsidR="58223A36" w:rsidRDefault="006746F0" w:rsidP="006746F0">
      <w:pPr>
        <w:pStyle w:val="Ttulo2"/>
      </w:pPr>
      <w:bookmarkStart w:id="5" w:name="_Toc193130804"/>
      <w:r w:rsidRPr="224753DC">
        <w:t>1.</w:t>
      </w:r>
      <w:r>
        <w:t>1</w:t>
      </w:r>
      <w:r w:rsidRPr="224753DC">
        <w:t xml:space="preserve"> C</w:t>
      </w:r>
      <w:r w:rsidR="00AD4D17">
        <w:t>onceito</w:t>
      </w:r>
      <w:bookmarkEnd w:id="5"/>
    </w:p>
    <w:p w14:paraId="6D20F7F7" w14:textId="4C6D678A" w:rsidR="00AD4D17" w:rsidRDefault="44940FAF" w:rsidP="006140B2">
      <w:pPr>
        <w:spacing w:after="120"/>
        <w:ind w:firstLine="708"/>
        <w:jc w:val="both"/>
      </w:pPr>
      <w:r>
        <w:t>Transporte de produtos refrigerados é a logística responsável p</w:t>
      </w:r>
      <w:r w:rsidR="66C33D9B">
        <w:t>ela entrega de</w:t>
      </w:r>
      <w:r>
        <w:t xml:space="preserve"> determinado produto que exige que sua temperatura </w:t>
      </w:r>
      <w:r w:rsidR="272E8B43">
        <w:t>seja controlada</w:t>
      </w:r>
      <w:r w:rsidR="176CED5C">
        <w:t xml:space="preserve">, variando entre </w:t>
      </w:r>
      <w:r w:rsidR="00C719D8">
        <w:t>0</w:t>
      </w:r>
      <w:r w:rsidR="176CED5C">
        <w:t xml:space="preserve">° e </w:t>
      </w:r>
      <w:r w:rsidR="0E044CFB">
        <w:t>7</w:t>
      </w:r>
      <w:r w:rsidR="176CED5C">
        <w:t>°</w:t>
      </w:r>
      <w:r w:rsidR="005F33A7">
        <w:t xml:space="preserve"> graus Celsius</w:t>
      </w:r>
      <w:r w:rsidR="5A6C934D">
        <w:t xml:space="preserve">. Esse controle de temperatura se dá pelo isolamento térmico do baú, </w:t>
      </w:r>
      <w:r w:rsidR="69B6DD75">
        <w:t>carroceria fechada</w:t>
      </w:r>
      <w:r w:rsidR="5718BCAE">
        <w:t>,</w:t>
      </w:r>
      <w:r w:rsidR="7DB1856B">
        <w:t xml:space="preserve"> </w:t>
      </w:r>
      <w:r w:rsidR="5A6C934D">
        <w:t xml:space="preserve">além da utilização de um aparelho </w:t>
      </w:r>
      <w:r w:rsidR="6DDF5632">
        <w:t>utilizado</w:t>
      </w:r>
      <w:r w:rsidR="5A6C934D">
        <w:t xml:space="preserve"> para refrigerar o baú.</w:t>
      </w:r>
      <w:r w:rsidR="19DC011A">
        <w:t xml:space="preserve"> O processo de transporte ocorre da seguinte forma:</w:t>
      </w:r>
    </w:p>
    <w:p w14:paraId="0332A1FE" w14:textId="4A4362FB" w:rsidR="001D54BE" w:rsidRDefault="00D63FA0" w:rsidP="001D54BE">
      <w:bookmarkStart w:id="6" w:name="_Toc192451063"/>
      <w:bookmarkStart w:id="7" w:name="_Toc192451730"/>
      <w:bookmarkStart w:id="8" w:name="_Toc192458841"/>
      <w:r>
        <w:rPr>
          <w:noProof/>
        </w:rPr>
        <w:drawing>
          <wp:anchor distT="0" distB="0" distL="114300" distR="114300" simplePos="0" relativeHeight="251658241" behindDoc="1" locked="0" layoutInCell="1" allowOverlap="1" wp14:anchorId="1A54172F" wp14:editId="2D7B69F9">
            <wp:simplePos x="0" y="0"/>
            <wp:positionH relativeFrom="margin">
              <wp:align>center</wp:align>
            </wp:positionH>
            <wp:positionV relativeFrom="paragraph">
              <wp:posOffset>17967</wp:posOffset>
            </wp:positionV>
            <wp:extent cx="6286500" cy="3000968"/>
            <wp:effectExtent l="0" t="0" r="0" b="9525"/>
            <wp:wrapNone/>
            <wp:docPr id="2053028242" name="Picture 2053028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0" b="9984"/>
                    <a:stretch/>
                  </pic:blipFill>
                  <pic:spPr bwMode="auto">
                    <a:xfrm>
                      <a:off x="0" y="0"/>
                      <a:ext cx="6286500" cy="3000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6"/>
      <w:bookmarkEnd w:id="7"/>
      <w:bookmarkEnd w:id="8"/>
    </w:p>
    <w:p w14:paraId="08C51072" w14:textId="77777777" w:rsidR="001D54BE" w:rsidRDefault="001D54BE" w:rsidP="001D54BE"/>
    <w:p w14:paraId="2F00E299" w14:textId="77777777" w:rsidR="001D54BE" w:rsidRDefault="001D54BE" w:rsidP="001D54BE"/>
    <w:p w14:paraId="717431F3" w14:textId="77777777" w:rsidR="001D54BE" w:rsidRDefault="001D54BE" w:rsidP="001D54BE"/>
    <w:p w14:paraId="3B22736E" w14:textId="77777777" w:rsidR="001D54BE" w:rsidRDefault="001D54BE" w:rsidP="001D54BE"/>
    <w:p w14:paraId="7AAF4745" w14:textId="77777777" w:rsidR="001D54BE" w:rsidRDefault="001D54BE" w:rsidP="001D54BE"/>
    <w:p w14:paraId="1B6BFAED" w14:textId="77777777" w:rsidR="001D54BE" w:rsidRDefault="001D54BE" w:rsidP="001D54BE"/>
    <w:p w14:paraId="699A3907" w14:textId="77777777" w:rsidR="001D54BE" w:rsidRDefault="001D54BE" w:rsidP="001D54BE"/>
    <w:p w14:paraId="5CF8F772" w14:textId="77777777" w:rsidR="001D54BE" w:rsidRDefault="001D54BE" w:rsidP="001D54BE"/>
    <w:p w14:paraId="152388E0" w14:textId="77777777" w:rsidR="00D63FA0" w:rsidRPr="001D54BE" w:rsidRDefault="00D63FA0" w:rsidP="001D54BE"/>
    <w:p w14:paraId="63EAE115" w14:textId="26965376" w:rsidR="182C0464" w:rsidRPr="00AD4D17" w:rsidRDefault="00AD4D17" w:rsidP="00AD4D17">
      <w:pPr>
        <w:pStyle w:val="Ttulo2"/>
      </w:pPr>
      <w:bookmarkStart w:id="9" w:name="_Toc193130805"/>
      <w:r w:rsidRPr="00AD4D17">
        <w:t>1.2</w:t>
      </w:r>
      <w:r>
        <w:t xml:space="preserve"> Transporte Refrigerado no Brasil</w:t>
      </w:r>
      <w:r w:rsidR="2D765747">
        <w:t xml:space="preserve"> e no Mundo</w:t>
      </w:r>
      <w:bookmarkEnd w:id="9"/>
    </w:p>
    <w:p w14:paraId="5964F139" w14:textId="7FD67BF1" w:rsidR="55D897A3" w:rsidRDefault="0B66B177" w:rsidP="00AD4D17">
      <w:pPr>
        <w:spacing w:after="120"/>
        <w:ind w:firstLine="708"/>
        <w:jc w:val="both"/>
      </w:pPr>
      <w:r>
        <w:t>O Brasil é um dos prin</w:t>
      </w:r>
      <w:r w:rsidR="01790340">
        <w:t>cipais produtores de alimentos do mundo</w:t>
      </w:r>
      <w:r w:rsidR="78976D87">
        <w:t>. Segundo informações do rela</w:t>
      </w:r>
      <w:r w:rsidR="2F3EB4B4">
        <w:t>t</w:t>
      </w:r>
      <w:r w:rsidR="78976D87">
        <w:t xml:space="preserve">ório do banco BTG Pactual em 2024, o </w:t>
      </w:r>
      <w:r w:rsidR="00103896">
        <w:t>país produz</w:t>
      </w:r>
      <w:r w:rsidR="2EAAD20F">
        <w:t xml:space="preserve"> atualmente alimentos suficientes para a capacidade calórica de 900 milhões pessoas, </w:t>
      </w:r>
      <w:r w:rsidR="73889543">
        <w:t>o que seria cerca de 11% da população mundial.  Entre suas principais produções</w:t>
      </w:r>
      <w:r w:rsidR="14424BB8">
        <w:t xml:space="preserve"> de produtos refrigerados</w:t>
      </w:r>
      <w:r w:rsidR="73889543">
        <w:t xml:space="preserve"> se encontram </w:t>
      </w:r>
      <w:r w:rsidR="234EED57">
        <w:t>laticínios, frutas, vegetais, carnes bovinas</w:t>
      </w:r>
      <w:r w:rsidR="5FE24950">
        <w:t xml:space="preserve"> e</w:t>
      </w:r>
      <w:r w:rsidR="5046893E">
        <w:t xml:space="preserve"> </w:t>
      </w:r>
      <w:r w:rsidR="5FE24950">
        <w:t>frango</w:t>
      </w:r>
      <w:r w:rsidR="41CA0E01">
        <w:t>s</w:t>
      </w:r>
      <w:r w:rsidR="5FE24950">
        <w:t>.</w:t>
      </w:r>
      <w:r w:rsidR="564B0BBA">
        <w:t xml:space="preserve"> </w:t>
      </w:r>
      <w:r w:rsidR="45550F01">
        <w:t xml:space="preserve"> </w:t>
      </w:r>
      <w:r w:rsidR="6A70A90B">
        <w:t xml:space="preserve">Segundo informações </w:t>
      </w:r>
      <w:r w:rsidR="7A8AE001">
        <w:t xml:space="preserve">da Global Growth Insights, </w:t>
      </w:r>
      <w:r w:rsidR="6EFB77AA">
        <w:t>em 2023</w:t>
      </w:r>
      <w:r w:rsidR="733CF8FF">
        <w:t xml:space="preserve"> cerca de</w:t>
      </w:r>
      <w:r w:rsidR="6EFB77AA">
        <w:t xml:space="preserve"> </w:t>
      </w:r>
      <w:r w:rsidR="7A8AE001">
        <w:t>4</w:t>
      </w:r>
      <w:r w:rsidR="166904E1">
        <w:t>7</w:t>
      </w:r>
      <w:r w:rsidR="7A8AE001">
        <w:t xml:space="preserve">% do transporte </w:t>
      </w:r>
      <w:r w:rsidR="12471A54">
        <w:t>refrigerado</w:t>
      </w:r>
      <w:r w:rsidR="215E71C0">
        <w:t xml:space="preserve"> em todo o mundo</w:t>
      </w:r>
      <w:r w:rsidR="12471A54">
        <w:t xml:space="preserve"> foi feito a partir do meio rodoviário, ou seja, através d</w:t>
      </w:r>
      <w:r w:rsidR="0930460B">
        <w:t>e caminhões e vans que possuem baú refrigerado</w:t>
      </w:r>
      <w:r w:rsidR="12471A54">
        <w:t xml:space="preserve">. </w:t>
      </w:r>
    </w:p>
    <w:p w14:paraId="76BE43BF" w14:textId="3AA871F7" w:rsidR="24906B99" w:rsidRDefault="5DA25B44" w:rsidP="71D3F0ED">
      <w:pPr>
        <w:spacing w:after="120"/>
        <w:ind w:firstLine="708"/>
        <w:jc w:val="both"/>
        <w:rPr>
          <w:rFonts w:ascii="Aptos" w:eastAsia="Aptos" w:hAnsi="Aptos" w:cs="Aptos"/>
          <w:color w:val="000000" w:themeColor="text1"/>
        </w:rPr>
      </w:pPr>
      <w:r w:rsidRPr="1C6E7976">
        <w:rPr>
          <w:rFonts w:ascii="Aptos" w:eastAsia="Aptos" w:hAnsi="Aptos" w:cs="Aptos"/>
          <w:color w:val="000000" w:themeColor="text1"/>
        </w:rPr>
        <w:t xml:space="preserve">A má refrigeração durante o transporte de alimentos </w:t>
      </w:r>
      <w:r w:rsidR="30AB1D67" w:rsidRPr="1C6E7976">
        <w:rPr>
          <w:rFonts w:ascii="Aptos" w:eastAsia="Aptos" w:hAnsi="Aptos" w:cs="Aptos"/>
          <w:color w:val="000000" w:themeColor="text1"/>
        </w:rPr>
        <w:t>refrigerados</w:t>
      </w:r>
      <w:r w:rsidRPr="1C6E7976">
        <w:rPr>
          <w:rFonts w:ascii="Aptos" w:eastAsia="Aptos" w:hAnsi="Aptos" w:cs="Aptos"/>
          <w:color w:val="000000" w:themeColor="text1"/>
        </w:rPr>
        <w:t xml:space="preserve"> contribui significativamente para o desperdício alimentar no Brasil</w:t>
      </w:r>
      <w:r w:rsidR="3940B6C8" w:rsidRPr="1C6E7976">
        <w:rPr>
          <w:rFonts w:ascii="Aptos" w:eastAsia="Aptos" w:hAnsi="Aptos" w:cs="Aptos"/>
          <w:color w:val="000000" w:themeColor="text1"/>
        </w:rPr>
        <w:t>,</w:t>
      </w:r>
      <w:r w:rsidR="43075B4E" w:rsidRPr="1C6E7976">
        <w:rPr>
          <w:rFonts w:ascii="Aptos" w:eastAsia="Aptos" w:hAnsi="Aptos" w:cs="Aptos"/>
          <w:color w:val="000000" w:themeColor="text1"/>
        </w:rPr>
        <w:t xml:space="preserve"> </w:t>
      </w:r>
      <w:r w:rsidR="2035DABF" w:rsidRPr="1C6E7976">
        <w:rPr>
          <w:rFonts w:ascii="Aptos" w:eastAsia="Aptos" w:hAnsi="Aptos" w:cs="Aptos"/>
          <w:color w:val="000000" w:themeColor="text1"/>
        </w:rPr>
        <w:t>e</w:t>
      </w:r>
      <w:r w:rsidR="561505E9" w:rsidRPr="1C6E7976">
        <w:rPr>
          <w:rFonts w:ascii="Aptos" w:eastAsia="Aptos" w:hAnsi="Aptos" w:cs="Aptos"/>
          <w:color w:val="000000" w:themeColor="text1"/>
        </w:rPr>
        <w:t>ss</w:t>
      </w:r>
      <w:r w:rsidR="05821155" w:rsidRPr="1C6E7976">
        <w:rPr>
          <w:rFonts w:ascii="Aptos" w:eastAsia="Aptos" w:hAnsi="Aptos" w:cs="Aptos"/>
          <w:color w:val="000000" w:themeColor="text1"/>
        </w:rPr>
        <w:t>e</w:t>
      </w:r>
      <w:r w:rsidR="561505E9" w:rsidRPr="1C6E7976">
        <w:rPr>
          <w:rFonts w:ascii="Aptos" w:eastAsia="Aptos" w:hAnsi="Aptos" w:cs="Aptos"/>
          <w:color w:val="000000" w:themeColor="text1"/>
        </w:rPr>
        <w:t xml:space="preserve"> </w:t>
      </w:r>
      <w:r w:rsidR="7BF52F2F" w:rsidRPr="1C6E7976">
        <w:rPr>
          <w:rFonts w:ascii="Aptos" w:eastAsia="Aptos" w:hAnsi="Aptos" w:cs="Aptos"/>
          <w:color w:val="000000" w:themeColor="text1"/>
        </w:rPr>
        <w:t>problema</w:t>
      </w:r>
      <w:r w:rsidR="1914D0B6" w:rsidRPr="1C6E7976">
        <w:rPr>
          <w:rFonts w:ascii="Aptos" w:eastAsia="Aptos" w:hAnsi="Aptos" w:cs="Aptos"/>
          <w:color w:val="000000" w:themeColor="text1"/>
        </w:rPr>
        <w:t xml:space="preserve"> se </w:t>
      </w:r>
      <w:r w:rsidR="37B15686" w:rsidRPr="1C6E7976">
        <w:rPr>
          <w:rFonts w:ascii="Aptos" w:eastAsia="Aptos" w:hAnsi="Aptos" w:cs="Aptos"/>
          <w:color w:val="000000" w:themeColor="text1"/>
        </w:rPr>
        <w:t xml:space="preserve">dá </w:t>
      </w:r>
      <w:r w:rsidR="263F7194" w:rsidRPr="1C6E7976">
        <w:rPr>
          <w:rFonts w:ascii="Aptos" w:eastAsia="Aptos" w:hAnsi="Aptos" w:cs="Aptos"/>
          <w:color w:val="000000" w:themeColor="text1"/>
        </w:rPr>
        <w:t xml:space="preserve">por uma falha técnica ou </w:t>
      </w:r>
      <w:r w:rsidR="633E6CFC" w:rsidRPr="1C6E7976">
        <w:rPr>
          <w:rFonts w:ascii="Aptos" w:eastAsia="Aptos" w:hAnsi="Aptos" w:cs="Aptos"/>
          <w:color w:val="000000" w:themeColor="text1"/>
        </w:rPr>
        <w:t>falha</w:t>
      </w:r>
      <w:r w:rsidR="263F7194" w:rsidRPr="1C6E7976">
        <w:rPr>
          <w:rFonts w:ascii="Aptos" w:eastAsia="Aptos" w:hAnsi="Aptos" w:cs="Aptos"/>
          <w:color w:val="000000" w:themeColor="text1"/>
        </w:rPr>
        <w:t xml:space="preserve"> human</w:t>
      </w:r>
      <w:r w:rsidR="6B4643B3" w:rsidRPr="1C6E7976">
        <w:rPr>
          <w:rFonts w:ascii="Aptos" w:eastAsia="Aptos" w:hAnsi="Aptos" w:cs="Aptos"/>
          <w:color w:val="000000" w:themeColor="text1"/>
        </w:rPr>
        <w:t>a</w:t>
      </w:r>
      <w:r w:rsidR="38EC85C4" w:rsidRPr="1C6E7976">
        <w:rPr>
          <w:rFonts w:ascii="Aptos" w:eastAsia="Aptos" w:hAnsi="Aptos" w:cs="Aptos"/>
          <w:color w:val="000000" w:themeColor="text1"/>
        </w:rPr>
        <w:t>. Quando ocorre por falha técnica o produto é r</w:t>
      </w:r>
      <w:r w:rsidR="5FAA1A3D" w:rsidRPr="1C6E7976">
        <w:rPr>
          <w:rFonts w:ascii="Aptos" w:eastAsia="Aptos" w:hAnsi="Aptos" w:cs="Aptos"/>
          <w:color w:val="000000" w:themeColor="text1"/>
        </w:rPr>
        <w:t>ejeitado pelo mercado após a medição de temperatura</w:t>
      </w:r>
      <w:r w:rsidR="5D74D377" w:rsidRPr="1C6E7976">
        <w:rPr>
          <w:rFonts w:ascii="Aptos" w:eastAsia="Aptos" w:hAnsi="Aptos" w:cs="Aptos"/>
          <w:color w:val="000000" w:themeColor="text1"/>
        </w:rPr>
        <w:t xml:space="preserve"> do </w:t>
      </w:r>
      <w:r w:rsidR="2557229F" w:rsidRPr="1C6E7976">
        <w:rPr>
          <w:rFonts w:ascii="Aptos" w:eastAsia="Aptos" w:hAnsi="Aptos" w:cs="Aptos"/>
          <w:color w:val="000000" w:themeColor="text1"/>
        </w:rPr>
        <w:t xml:space="preserve">próprio </w:t>
      </w:r>
      <w:r w:rsidR="5D74D377" w:rsidRPr="1C6E7976">
        <w:rPr>
          <w:rFonts w:ascii="Aptos" w:eastAsia="Aptos" w:hAnsi="Aptos" w:cs="Aptos"/>
          <w:color w:val="000000" w:themeColor="text1"/>
        </w:rPr>
        <w:t>produto</w:t>
      </w:r>
      <w:r w:rsidR="5FAA1A3D" w:rsidRPr="1C6E7976">
        <w:rPr>
          <w:rFonts w:ascii="Aptos" w:eastAsia="Aptos" w:hAnsi="Aptos" w:cs="Aptos"/>
          <w:color w:val="000000" w:themeColor="text1"/>
        </w:rPr>
        <w:t>, fazendo com que essa carga tenha que voltar para a distribuidora</w:t>
      </w:r>
      <w:r w:rsidR="13C1DA99" w:rsidRPr="1C6E7976">
        <w:rPr>
          <w:rFonts w:ascii="Aptos" w:eastAsia="Aptos" w:hAnsi="Aptos" w:cs="Aptos"/>
          <w:color w:val="000000" w:themeColor="text1"/>
        </w:rPr>
        <w:t xml:space="preserve"> e ser descartada</w:t>
      </w:r>
      <w:r w:rsidR="5FAA1A3D" w:rsidRPr="1C6E7976">
        <w:rPr>
          <w:rFonts w:ascii="Aptos" w:eastAsia="Aptos" w:hAnsi="Aptos" w:cs="Aptos"/>
          <w:color w:val="000000" w:themeColor="text1"/>
        </w:rPr>
        <w:t>. Em situaç</w:t>
      </w:r>
      <w:r w:rsidR="273FCFD9" w:rsidRPr="1C6E7976">
        <w:rPr>
          <w:rFonts w:ascii="Aptos" w:eastAsia="Aptos" w:hAnsi="Aptos" w:cs="Aptos"/>
          <w:color w:val="000000" w:themeColor="text1"/>
        </w:rPr>
        <w:t xml:space="preserve">ões de erro humano o problema vai além desse escopo, visto que o erro </w:t>
      </w:r>
      <w:r w:rsidR="273FCFD9" w:rsidRPr="1C6E7976">
        <w:rPr>
          <w:rFonts w:ascii="Aptos" w:eastAsia="Aptos" w:hAnsi="Aptos" w:cs="Aptos"/>
          <w:color w:val="000000" w:themeColor="text1"/>
        </w:rPr>
        <w:lastRenderedPageBreak/>
        <w:t xml:space="preserve">humano pode ser intencional ou não intencional, quando se trata de uma situação </w:t>
      </w:r>
      <w:r w:rsidR="1FDBBDF7" w:rsidRPr="1C6E7976">
        <w:rPr>
          <w:rFonts w:ascii="Aptos" w:eastAsia="Aptos" w:hAnsi="Aptos" w:cs="Aptos"/>
          <w:color w:val="000000" w:themeColor="text1"/>
        </w:rPr>
        <w:t>de erro humano</w:t>
      </w:r>
      <w:r w:rsidR="56E92761" w:rsidRPr="1C6E7976">
        <w:rPr>
          <w:rFonts w:ascii="Aptos" w:eastAsia="Aptos" w:hAnsi="Aptos" w:cs="Aptos"/>
          <w:color w:val="000000" w:themeColor="text1"/>
        </w:rPr>
        <w:t xml:space="preserve"> </w:t>
      </w:r>
      <w:r w:rsidR="73B3CEFE" w:rsidRPr="1C6E7976">
        <w:rPr>
          <w:rFonts w:ascii="Aptos" w:eastAsia="Aptos" w:hAnsi="Aptos" w:cs="Aptos"/>
          <w:color w:val="000000" w:themeColor="text1"/>
        </w:rPr>
        <w:t xml:space="preserve">há </w:t>
      </w:r>
      <w:r w:rsidR="5003CBB4" w:rsidRPr="1C6E7976">
        <w:rPr>
          <w:rFonts w:ascii="Aptos" w:eastAsia="Aptos" w:hAnsi="Aptos" w:cs="Aptos"/>
          <w:color w:val="000000" w:themeColor="text1"/>
        </w:rPr>
        <w:t>duas</w:t>
      </w:r>
      <w:r w:rsidR="73B3CEFE" w:rsidRPr="1C6E7976">
        <w:rPr>
          <w:rFonts w:ascii="Aptos" w:eastAsia="Aptos" w:hAnsi="Aptos" w:cs="Aptos"/>
          <w:color w:val="000000" w:themeColor="text1"/>
        </w:rPr>
        <w:t xml:space="preserve"> possibilidades:</w:t>
      </w:r>
    </w:p>
    <w:p w14:paraId="2BBEEB05" w14:textId="27F29110" w:rsidR="5C191B1E" w:rsidRPr="00CE09F6" w:rsidRDefault="009C1808" w:rsidP="00FE6368">
      <w:pPr>
        <w:pStyle w:val="PargrafodaLista"/>
        <w:numPr>
          <w:ilvl w:val="0"/>
          <w:numId w:val="2"/>
        </w:numPr>
        <w:rPr>
          <w:rFonts w:ascii="Aptos" w:eastAsia="Aptos" w:hAnsi="Aptos" w:cs="Aptos"/>
          <w:color w:val="000000" w:themeColor="text1"/>
        </w:rPr>
      </w:pPr>
      <w:r w:rsidRPr="00961736">
        <w:rPr>
          <w:b/>
          <w:bCs/>
        </w:rPr>
        <w:t>Falha no Monitoramento: Deterio</w:t>
      </w:r>
      <w:r w:rsidR="00176178" w:rsidRPr="00961736">
        <w:rPr>
          <w:b/>
          <w:bCs/>
        </w:rPr>
        <w:t>ração de Alimentos por Descuido ou Má Intenção do Motorista</w:t>
      </w:r>
      <w:r w:rsidR="00953944">
        <w:rPr>
          <w:b/>
          <w:bCs/>
        </w:rPr>
        <w:t xml:space="preserve">: </w:t>
      </w:r>
      <w:r w:rsidR="65B05216" w:rsidRPr="00953944">
        <w:rPr>
          <w:rFonts w:ascii="Aptos" w:eastAsia="Aptos" w:hAnsi="Aptos" w:cs="Aptos"/>
          <w:color w:val="000000" w:themeColor="text1"/>
        </w:rPr>
        <w:t>O motorista</w:t>
      </w:r>
      <w:r w:rsidR="79A8F273" w:rsidRPr="00953944">
        <w:rPr>
          <w:rFonts w:ascii="Aptos" w:eastAsia="Aptos" w:hAnsi="Aptos" w:cs="Aptos"/>
          <w:color w:val="000000" w:themeColor="text1"/>
        </w:rPr>
        <w:t xml:space="preserve"> </w:t>
      </w:r>
      <w:r w:rsidR="00BE0179">
        <w:rPr>
          <w:rFonts w:ascii="Aptos" w:eastAsia="Aptos" w:hAnsi="Aptos" w:cs="Aptos"/>
          <w:color w:val="000000" w:themeColor="text1"/>
        </w:rPr>
        <w:t>esquece de ligar o aparelho de monitoramento ao sair da transportadora ou o desliga intencionalmente, religando-o apenas antes da entrega</w:t>
      </w:r>
      <w:r w:rsidR="00CE09F6">
        <w:rPr>
          <w:rFonts w:ascii="Aptos" w:eastAsia="Aptos" w:hAnsi="Aptos" w:cs="Aptos"/>
          <w:color w:val="000000" w:themeColor="text1"/>
        </w:rPr>
        <w:t xml:space="preserve">. Isso compromete a qualidade do </w:t>
      </w:r>
      <w:r w:rsidR="00854C02">
        <w:rPr>
          <w:rFonts w:ascii="Aptos" w:eastAsia="Aptos" w:hAnsi="Aptos" w:cs="Aptos"/>
          <w:color w:val="000000" w:themeColor="text1"/>
        </w:rPr>
        <w:t>alimento,</w:t>
      </w:r>
      <w:r w:rsidR="00CE09F6">
        <w:rPr>
          <w:rFonts w:ascii="Aptos" w:eastAsia="Aptos" w:hAnsi="Aptos" w:cs="Aptos"/>
          <w:color w:val="000000" w:themeColor="text1"/>
        </w:rPr>
        <w:t xml:space="preserve"> mas o cliente da transportadora não tem controle sobre essa falha, já que muitos produtos não podem ser abertos durante a fiscalização, quando ela ocorre.</w:t>
      </w:r>
      <w:r w:rsidR="3C957675" w:rsidRPr="3AB3C1C4">
        <w:rPr>
          <w:rFonts w:ascii="Aptos" w:eastAsia="Aptos" w:hAnsi="Aptos" w:cs="Aptos"/>
          <w:color w:val="000000" w:themeColor="text1"/>
        </w:rPr>
        <w:t xml:space="preserve"> </w:t>
      </w:r>
      <w:r w:rsidR="3C957675" w:rsidRPr="10C99F59">
        <w:rPr>
          <w:rFonts w:ascii="Aptos" w:eastAsia="Aptos" w:hAnsi="Aptos" w:cs="Aptos"/>
          <w:color w:val="000000" w:themeColor="text1"/>
        </w:rPr>
        <w:t xml:space="preserve">O que motiva o motorista a desligar intencionalmente o aparelho de refrigeração é </w:t>
      </w:r>
      <w:r w:rsidR="3C957675" w:rsidRPr="219F929C">
        <w:rPr>
          <w:rFonts w:ascii="Aptos" w:eastAsia="Aptos" w:hAnsi="Aptos" w:cs="Aptos"/>
          <w:color w:val="000000" w:themeColor="text1"/>
        </w:rPr>
        <w:t xml:space="preserve">economizar </w:t>
      </w:r>
      <w:r w:rsidR="3C957675" w:rsidRPr="58A7D80A">
        <w:rPr>
          <w:rFonts w:ascii="Aptos" w:eastAsia="Aptos" w:hAnsi="Aptos" w:cs="Aptos"/>
          <w:color w:val="000000" w:themeColor="text1"/>
        </w:rPr>
        <w:t>combustível</w:t>
      </w:r>
      <w:r w:rsidR="3C957675" w:rsidRPr="767FC843">
        <w:rPr>
          <w:rFonts w:ascii="Aptos" w:eastAsia="Aptos" w:hAnsi="Aptos" w:cs="Aptos"/>
          <w:color w:val="000000" w:themeColor="text1"/>
        </w:rPr>
        <w:t>,</w:t>
      </w:r>
      <w:r w:rsidR="3C957675" w:rsidRPr="08299835">
        <w:rPr>
          <w:rFonts w:ascii="Aptos" w:eastAsia="Aptos" w:hAnsi="Aptos" w:cs="Aptos"/>
          <w:color w:val="000000" w:themeColor="text1"/>
        </w:rPr>
        <w:t xml:space="preserve"> pois o consumo de combustível com o aparelho de </w:t>
      </w:r>
      <w:r w:rsidR="3C957675" w:rsidRPr="043C0CCE">
        <w:rPr>
          <w:rFonts w:ascii="Aptos" w:eastAsia="Aptos" w:hAnsi="Aptos" w:cs="Aptos"/>
          <w:color w:val="000000" w:themeColor="text1"/>
        </w:rPr>
        <w:t>refrigera</w:t>
      </w:r>
      <w:r w:rsidR="06A5F591" w:rsidRPr="043C0CCE">
        <w:rPr>
          <w:rFonts w:ascii="Aptos" w:eastAsia="Aptos" w:hAnsi="Aptos" w:cs="Aptos"/>
          <w:color w:val="000000" w:themeColor="text1"/>
        </w:rPr>
        <w:t xml:space="preserve">ção </w:t>
      </w:r>
      <w:r w:rsidR="06A5F591" w:rsidRPr="142BFCC8">
        <w:rPr>
          <w:rFonts w:ascii="Aptos" w:eastAsia="Aptos" w:hAnsi="Aptos" w:cs="Aptos"/>
          <w:color w:val="000000" w:themeColor="text1"/>
        </w:rPr>
        <w:t xml:space="preserve">ligado </w:t>
      </w:r>
      <w:r w:rsidR="06A5F591" w:rsidRPr="2C7B0748">
        <w:rPr>
          <w:rFonts w:ascii="Aptos" w:eastAsia="Aptos" w:hAnsi="Aptos" w:cs="Aptos"/>
          <w:color w:val="000000" w:themeColor="text1"/>
        </w:rPr>
        <w:t xml:space="preserve">possui um aumento de 20% até 30%, dependendo </w:t>
      </w:r>
      <w:r w:rsidR="06A5F591" w:rsidRPr="77377908">
        <w:rPr>
          <w:rFonts w:ascii="Aptos" w:eastAsia="Aptos" w:hAnsi="Aptos" w:cs="Aptos"/>
          <w:color w:val="000000" w:themeColor="text1"/>
        </w:rPr>
        <w:t>do aparelho.</w:t>
      </w:r>
    </w:p>
    <w:p w14:paraId="201B2F86" w14:textId="20130BFF" w:rsidR="00953944" w:rsidRPr="00953944" w:rsidRDefault="000A2E64" w:rsidP="00FE6368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Recusa do Cliente: Deterio</w:t>
      </w:r>
      <w:r w:rsidR="00E50BAA">
        <w:rPr>
          <w:b/>
          <w:bCs/>
        </w:rPr>
        <w:t xml:space="preserve">ração de Alimentos Detectada na </w:t>
      </w:r>
      <w:r w:rsidR="0077601F">
        <w:rPr>
          <w:b/>
          <w:bCs/>
        </w:rPr>
        <w:t>Fiscalização</w:t>
      </w:r>
      <w:r w:rsidR="00F968A0">
        <w:rPr>
          <w:b/>
          <w:bCs/>
        </w:rPr>
        <w:t xml:space="preserve">: </w:t>
      </w:r>
      <w:r w:rsidR="00F968A0" w:rsidRPr="00F968A0">
        <w:t>O motorista esquece de ligar o aparelho de monitoramento ou o desliga propositalmente</w:t>
      </w:r>
      <w:r w:rsidR="00F968A0">
        <w:t xml:space="preserve">, religando-o antes da entrega, o que resulta na deterioração da qualidade do alimento. Quando a fiscalização identifica o </w:t>
      </w:r>
      <w:r w:rsidR="007B006C">
        <w:t>problema e o cliente tem a oportunidade de verificar a qualidade, ele se recusa a aceitar o produto comprometido.</w:t>
      </w:r>
    </w:p>
    <w:p w14:paraId="5DD36C3E" w14:textId="36E02129" w:rsidR="6B8EA476" w:rsidRDefault="6B8EA476" w:rsidP="7BF0089C">
      <w:pPr>
        <w:spacing w:after="120"/>
        <w:ind w:firstLine="708"/>
        <w:jc w:val="both"/>
      </w:pPr>
      <w:r>
        <w:t xml:space="preserve">Um estudo </w:t>
      </w:r>
      <w:r w:rsidR="00242B50">
        <w:t xml:space="preserve">de </w:t>
      </w:r>
      <w:r w:rsidR="00A83CB2">
        <w:t>2019</w:t>
      </w:r>
      <w:r>
        <w:t xml:space="preserve"> da Associação Brasileira de Supermercados (ABRAS) mostrou que 30% das perdas de alimentos em supermercados são causadas por problemas no transporte refrigerado, enquanto a Embrapa (Empresa Brasileira da Pesquisa Agropecuária), defende que cerca de 10% dos alimentos refrigerados transportados no Brasil são perdidos devido a falhas na cadeia de frio, dos 15% das perdas de alimentos refrigerados ocorrem em regiões com temperaturas extremas, como o Nordeste (calor intenso) e o Sul (frio intenso).</w:t>
      </w:r>
    </w:p>
    <w:p w14:paraId="2D26697B" w14:textId="6469FD7F" w:rsidR="009F45DD" w:rsidRDefault="3B8D6EB5" w:rsidP="009F45DD">
      <w:pPr>
        <w:spacing w:after="120"/>
        <w:ind w:firstLine="708"/>
        <w:jc w:val="both"/>
      </w:pPr>
      <w:r w:rsidRPr="00396DB9">
        <w:rPr>
          <w:color w:val="000000" w:themeColor="text1"/>
        </w:rPr>
        <w:t>Apesar do prejuízo causado por essas perdas, apenas 30% das empresas de transporte refrigerado no Brasil utilizam sistemas de monitoramento</w:t>
      </w:r>
      <w:r w:rsidR="3D85EE66" w:rsidRPr="00396DB9">
        <w:rPr>
          <w:color w:val="000000" w:themeColor="text1"/>
        </w:rPr>
        <w:t xml:space="preserve"> de temperatura</w:t>
      </w:r>
      <w:r w:rsidR="00950C18">
        <w:rPr>
          <w:color w:val="000000" w:themeColor="text1"/>
        </w:rPr>
        <w:t xml:space="preserve"> </w:t>
      </w:r>
      <w:r w:rsidR="00950C18" w:rsidRPr="00396DB9">
        <w:rPr>
          <w:color w:val="000000" w:themeColor="text1"/>
        </w:rPr>
        <w:t>em tempo real</w:t>
      </w:r>
      <w:r w:rsidR="00111779">
        <w:rPr>
          <w:color w:val="000000" w:themeColor="text1"/>
        </w:rPr>
        <w:t xml:space="preserve">, que </w:t>
      </w:r>
      <w:r w:rsidR="00002F73">
        <w:rPr>
          <w:color w:val="000000" w:themeColor="text1"/>
        </w:rPr>
        <w:t xml:space="preserve">segundo o FIES </w:t>
      </w:r>
      <w:r w:rsidR="00111779">
        <w:rPr>
          <w:color w:val="000000" w:themeColor="text1"/>
        </w:rPr>
        <w:t xml:space="preserve">é </w:t>
      </w:r>
      <w:r w:rsidR="00002F73">
        <w:rPr>
          <w:color w:val="000000" w:themeColor="text1"/>
        </w:rPr>
        <w:t>um dos</w:t>
      </w:r>
      <w:r w:rsidR="3D85EE66" w:rsidRPr="00396DB9">
        <w:rPr>
          <w:color w:val="000000" w:themeColor="text1"/>
        </w:rPr>
        <w:t xml:space="preserve"> principa</w:t>
      </w:r>
      <w:r w:rsidR="00002F73">
        <w:rPr>
          <w:color w:val="000000" w:themeColor="text1"/>
        </w:rPr>
        <w:t>is</w:t>
      </w:r>
      <w:r w:rsidR="3D85EE66" w:rsidRPr="00396DB9">
        <w:rPr>
          <w:color w:val="000000" w:themeColor="text1"/>
        </w:rPr>
        <w:t xml:space="preserve"> </w:t>
      </w:r>
      <w:r w:rsidR="00002F73">
        <w:rPr>
          <w:color w:val="000000" w:themeColor="text1"/>
        </w:rPr>
        <w:t xml:space="preserve">fatores que influenciam </w:t>
      </w:r>
      <w:r w:rsidR="000F44E1">
        <w:rPr>
          <w:color w:val="000000" w:themeColor="text1"/>
        </w:rPr>
        <w:t>n</w:t>
      </w:r>
      <w:r w:rsidR="3D85EE66" w:rsidRPr="00396DB9">
        <w:rPr>
          <w:color w:val="000000" w:themeColor="text1"/>
        </w:rPr>
        <w:t>esse problema</w:t>
      </w:r>
      <w:r w:rsidR="003843DE">
        <w:rPr>
          <w:color w:val="000000" w:themeColor="text1"/>
        </w:rPr>
        <w:t>.</w:t>
      </w:r>
      <w:r>
        <w:t xml:space="preserve"> </w:t>
      </w:r>
      <w:r w:rsidR="2D78D837">
        <w:t>Um relatório da ANVISA</w:t>
      </w:r>
      <w:r w:rsidR="00386B6D">
        <w:t xml:space="preserve"> publicado em 2020</w:t>
      </w:r>
      <w:r w:rsidR="2D78D837">
        <w:t xml:space="preserve"> mostrou que 40% das empresas de transporte refrigerado não cumprem integralmente as normas de controle de temperatura, dem</w:t>
      </w:r>
      <w:r w:rsidR="5A59B548">
        <w:t>onstrando que muitas empresas são negligentes quando se trata do controle dos alimentos refri</w:t>
      </w:r>
      <w:r w:rsidR="4BD5429D">
        <w:t>gerados no processo de transporte</w:t>
      </w:r>
      <w:r w:rsidR="50E06E34">
        <w:t>.</w:t>
      </w:r>
      <w:r w:rsidR="6DE9EC42">
        <w:t xml:space="preserve">   </w:t>
      </w:r>
    </w:p>
    <w:p w14:paraId="03BEAD9F" w14:textId="700C8F42" w:rsidR="005D5BD6" w:rsidRPr="005B74FB" w:rsidRDefault="63495E77" w:rsidP="3AB3C1C4">
      <w:pPr>
        <w:pStyle w:val="Ttulo2"/>
        <w:spacing w:after="120"/>
      </w:pPr>
      <w:bookmarkStart w:id="10" w:name="_Toc193130806"/>
      <w:r>
        <w:t>1.</w:t>
      </w:r>
      <w:r w:rsidR="000131B0">
        <w:t>3</w:t>
      </w:r>
      <w:r w:rsidR="489264F2">
        <w:t xml:space="preserve"> Transporte Refrigerado na Região Metropolitana de São Paulo</w:t>
      </w:r>
      <w:bookmarkEnd w:id="10"/>
    </w:p>
    <w:p w14:paraId="5F47410B" w14:textId="1E1EBF59" w:rsidR="005D5BD6" w:rsidRPr="005B74FB" w:rsidRDefault="489264F2" w:rsidP="3AB3C1C4">
      <w:r>
        <w:t xml:space="preserve">A região </w:t>
      </w:r>
      <w:r w:rsidR="57316F96">
        <w:t>M</w:t>
      </w:r>
      <w:r>
        <w:t>etropolitana de São Paulo é caracterizada por ser o centro econômico do Brasil, onde a maioria das atividades econômicas são c</w:t>
      </w:r>
      <w:r w:rsidR="765644F9">
        <w:t xml:space="preserve">oncentradas apenas nessa região. O transporte de produtos refrigerado não está fora dessa métrica, </w:t>
      </w:r>
      <w:r w:rsidR="1A890295">
        <w:t xml:space="preserve">visto que </w:t>
      </w:r>
      <w:r w:rsidR="430F7005">
        <w:t>essa região possui uma demanda anual de</w:t>
      </w:r>
      <w:r w:rsidR="10DBFD81">
        <w:t xml:space="preserve"> </w:t>
      </w:r>
      <w:r w:rsidR="1A890295">
        <w:t xml:space="preserve">1,5 milhão de toneladas de </w:t>
      </w:r>
      <w:r w:rsidR="1A890295">
        <w:lastRenderedPageBreak/>
        <w:t>alimentos refrigerados</w:t>
      </w:r>
      <w:r w:rsidR="35544066">
        <w:t>.</w:t>
      </w:r>
      <w:r w:rsidR="1A66D9CF">
        <w:t xml:space="preserve"> </w:t>
      </w:r>
      <w:r w:rsidR="35544066">
        <w:t>O Estado de São Paulo possui 40% de todo transporte refrigerado do país</w:t>
      </w:r>
      <w:r w:rsidR="5046B147">
        <w:t xml:space="preserve"> e</w:t>
      </w:r>
      <w:r w:rsidR="3595514C">
        <w:t xml:space="preserve"> até 15% ocorram somente na região Metropolitana de São Paulo.</w:t>
      </w:r>
    </w:p>
    <w:p w14:paraId="2376836B" w14:textId="4430DFE4" w:rsidR="005D5BD6" w:rsidRPr="005B74FB" w:rsidRDefault="20CCCA95" w:rsidP="3AB3C1C4">
      <w:r>
        <w:t xml:space="preserve">A frota de veículos capacitados para a realizar a logística de produtos refrigerados na região </w:t>
      </w:r>
      <w:r w:rsidR="0F5D2771">
        <w:t>M</w:t>
      </w:r>
      <w:r>
        <w:t xml:space="preserve">etropolitana de São Paulo </w:t>
      </w:r>
      <w:r w:rsidR="7273A1AE">
        <w:t>é dividida em três tipos de veículos: Caminhões, Furgões e Vans. Dos quais a cidade possui uma frota estimada de:</w:t>
      </w:r>
    </w:p>
    <w:p w14:paraId="52012D7B" w14:textId="659C77E1" w:rsidR="005D5BD6" w:rsidRPr="005B74FB" w:rsidRDefault="19C36E5C" w:rsidP="00FE6368">
      <w:pPr>
        <w:pStyle w:val="PargrafodaLista"/>
        <w:numPr>
          <w:ilvl w:val="0"/>
          <w:numId w:val="18"/>
        </w:numPr>
      </w:pPr>
      <w:r w:rsidRPr="3E55F263">
        <w:t xml:space="preserve">20 mil caminhões, já que </w:t>
      </w:r>
      <w:r w:rsidRPr="12413BF4">
        <w:t>em razão</w:t>
      </w:r>
      <w:r w:rsidRPr="1859D673">
        <w:t xml:space="preserve"> do</w:t>
      </w:r>
      <w:r w:rsidRPr="6172D149">
        <w:t xml:space="preserve"> </w:t>
      </w:r>
      <w:r w:rsidRPr="1ACFC44B">
        <w:t xml:space="preserve">Brasil possuir cerca de 2 </w:t>
      </w:r>
      <w:r w:rsidRPr="127C93AB">
        <w:t xml:space="preserve">milhões de </w:t>
      </w:r>
      <w:r w:rsidRPr="541A6F20">
        <w:t xml:space="preserve">caminhões, de </w:t>
      </w:r>
      <w:r w:rsidRPr="6CE8BB10">
        <w:t>acordo com a ANTT</w:t>
      </w:r>
      <w:r w:rsidRPr="6AA81331">
        <w:t>,</w:t>
      </w:r>
      <w:r w:rsidRPr="2E178774">
        <w:t xml:space="preserve"> dos quais</w:t>
      </w:r>
      <w:r w:rsidRPr="2362DE2E">
        <w:t xml:space="preserve"> 10% </w:t>
      </w:r>
      <w:r w:rsidRPr="5FDEF042">
        <w:t xml:space="preserve">até 20% são </w:t>
      </w:r>
      <w:r w:rsidRPr="5F530652">
        <w:t xml:space="preserve">para produtos </w:t>
      </w:r>
      <w:r w:rsidRPr="329CCB42">
        <w:t>refrigera</w:t>
      </w:r>
      <w:r w:rsidR="21D45353" w:rsidRPr="329CCB42">
        <w:t xml:space="preserve">dos, dos </w:t>
      </w:r>
      <w:r w:rsidR="21D45353">
        <w:t>qu</w:t>
      </w:r>
      <w:r w:rsidR="63253479">
        <w:t>a</w:t>
      </w:r>
      <w:r w:rsidR="21D45353">
        <w:t>is</w:t>
      </w:r>
      <w:r w:rsidR="21D45353" w:rsidRPr="329CCB42">
        <w:t xml:space="preserve"> </w:t>
      </w:r>
      <w:r w:rsidR="21D45353" w:rsidRPr="1CE9AFA8">
        <w:t xml:space="preserve">25% </w:t>
      </w:r>
      <w:r w:rsidR="21D45353" w:rsidRPr="51E2EDA8">
        <w:t xml:space="preserve">estão </w:t>
      </w:r>
      <w:r w:rsidR="21D45353" w:rsidRPr="3FB52FCA">
        <w:t xml:space="preserve">concentrados </w:t>
      </w:r>
      <w:r w:rsidR="21D45353" w:rsidRPr="57CBB617">
        <w:t xml:space="preserve">na região </w:t>
      </w:r>
      <w:r w:rsidR="4E8D4B0D" w:rsidRPr="4283D2A5">
        <w:t>M</w:t>
      </w:r>
      <w:r w:rsidR="21D45353" w:rsidRPr="4283D2A5">
        <w:t>etropolitana</w:t>
      </w:r>
      <w:r w:rsidR="21D45353" w:rsidRPr="6DB303AA">
        <w:t xml:space="preserve"> de São</w:t>
      </w:r>
      <w:r w:rsidR="21D45353" w:rsidRPr="01D04146">
        <w:t xml:space="preserve"> Paulo.</w:t>
      </w:r>
      <w:r w:rsidR="2096E361" w:rsidRPr="691A9495">
        <w:t xml:space="preserve"> </w:t>
      </w:r>
      <w:r w:rsidR="2096E361" w:rsidRPr="76C8AE9A">
        <w:t xml:space="preserve">Os caminhões são utilizados </w:t>
      </w:r>
      <w:r w:rsidR="2096E361" w:rsidRPr="61761BEF">
        <w:t xml:space="preserve">principalmente para </w:t>
      </w:r>
      <w:r w:rsidR="2096E361" w:rsidRPr="39603DCB">
        <w:t>transporte de uma cidade para outra,</w:t>
      </w:r>
      <w:r w:rsidR="2096E361" w:rsidRPr="0AF64B85">
        <w:t xml:space="preserve"> ou para grandes </w:t>
      </w:r>
      <w:r w:rsidR="2096E361" w:rsidRPr="76B9277E">
        <w:t xml:space="preserve">centros </w:t>
      </w:r>
      <w:r w:rsidR="2096E361" w:rsidRPr="7F10A054">
        <w:t xml:space="preserve">comerciais: como </w:t>
      </w:r>
      <w:r w:rsidR="2096E361" w:rsidRPr="41BCE5EA">
        <w:t>transportadoras</w:t>
      </w:r>
      <w:r w:rsidR="2096E361" w:rsidRPr="4E39C5B6">
        <w:t xml:space="preserve">, mercados, </w:t>
      </w:r>
      <w:r w:rsidR="2096E361" w:rsidRPr="57BAAD1D">
        <w:t xml:space="preserve">shoppings, entre </w:t>
      </w:r>
      <w:r w:rsidR="2096E361" w:rsidRPr="0B936748">
        <w:t>outros.</w:t>
      </w:r>
    </w:p>
    <w:p w14:paraId="57C60B8B" w14:textId="4923B5E1" w:rsidR="005D5BD6" w:rsidRPr="005B74FB" w:rsidRDefault="20CCCA95" w:rsidP="00FE6368">
      <w:pPr>
        <w:pStyle w:val="PargrafodaLista"/>
        <w:numPr>
          <w:ilvl w:val="0"/>
          <w:numId w:val="18"/>
        </w:numPr>
      </w:pPr>
      <w:r w:rsidRPr="30D1F58E">
        <w:t>Furgões:</w:t>
      </w:r>
      <w:r w:rsidR="4EA96BBC" w:rsidRPr="30D1F58E">
        <w:t xml:space="preserve"> Cerca de 5 mil</w:t>
      </w:r>
      <w:r w:rsidR="6005A006" w:rsidRPr="42FE9AC2">
        <w:t xml:space="preserve">, com base </w:t>
      </w:r>
      <w:r w:rsidR="6005A006" w:rsidRPr="7E2394FE">
        <w:t xml:space="preserve">em </w:t>
      </w:r>
      <w:r w:rsidR="6005A006" w:rsidRPr="52D469FA">
        <w:t xml:space="preserve">relatórios </w:t>
      </w:r>
      <w:r w:rsidR="6005A006" w:rsidRPr="57BA57FF">
        <w:t xml:space="preserve">do </w:t>
      </w:r>
      <w:r w:rsidR="6005A006" w:rsidRPr="3A96510B">
        <w:t>SETCESP</w:t>
      </w:r>
      <w:r w:rsidR="6005A006" w:rsidRPr="60942C22">
        <w:t>.</w:t>
      </w:r>
      <w:r w:rsidR="6005A006" w:rsidRPr="5C75A0CB">
        <w:t xml:space="preserve"> </w:t>
      </w:r>
      <w:r w:rsidR="6005A006" w:rsidRPr="25ABD0ED">
        <w:t>Os furgões são utilizados principalmente</w:t>
      </w:r>
      <w:r w:rsidR="6005A006" w:rsidRPr="0167DEFE">
        <w:t xml:space="preserve"> </w:t>
      </w:r>
      <w:r w:rsidR="6005A006" w:rsidRPr="5031438D">
        <w:t>para transpor</w:t>
      </w:r>
      <w:r w:rsidR="45DCF217" w:rsidRPr="5031438D">
        <w:t>te</w:t>
      </w:r>
      <w:r w:rsidR="45DCF217" w:rsidRPr="3602713E">
        <w:t xml:space="preserve"> </w:t>
      </w:r>
      <w:r w:rsidR="45DCF217" w:rsidRPr="14984389">
        <w:t>metropolitano</w:t>
      </w:r>
      <w:r w:rsidR="60A9AC50" w:rsidRPr="7840229B">
        <w:t>,</w:t>
      </w:r>
      <w:r w:rsidR="60A9AC50" w:rsidRPr="2D644ECF">
        <w:t xml:space="preserve"> </w:t>
      </w:r>
      <w:r w:rsidR="60A9AC50" w:rsidRPr="5F2750BC">
        <w:t xml:space="preserve">onde mercados </w:t>
      </w:r>
      <w:r w:rsidR="60A9AC50" w:rsidRPr="54039173">
        <w:t>médios</w:t>
      </w:r>
      <w:r w:rsidR="60A9AC50" w:rsidRPr="1392218D">
        <w:t xml:space="preserve">, </w:t>
      </w:r>
      <w:r w:rsidR="60A9AC50" w:rsidRPr="0A66A90E">
        <w:t>mercados pequenos</w:t>
      </w:r>
      <w:r w:rsidR="60A9AC50" w:rsidRPr="3D26344F">
        <w:t>,</w:t>
      </w:r>
      <w:r w:rsidR="60A9AC50" w:rsidRPr="6C5356EB">
        <w:t xml:space="preserve"> </w:t>
      </w:r>
      <w:r w:rsidR="60A9AC50" w:rsidRPr="7DF6DE93">
        <w:t>restaurantes</w:t>
      </w:r>
      <w:r w:rsidR="60A9AC50" w:rsidRPr="3D26344F">
        <w:t xml:space="preserve"> e</w:t>
      </w:r>
      <w:r w:rsidR="60A9AC50" w:rsidRPr="7DF6DE93">
        <w:t xml:space="preserve"> </w:t>
      </w:r>
      <w:r w:rsidR="60A9AC50" w:rsidRPr="743BF582">
        <w:t>shoppings</w:t>
      </w:r>
      <w:r w:rsidR="60A9AC50" w:rsidRPr="0A82540D">
        <w:t xml:space="preserve"> </w:t>
      </w:r>
      <w:r w:rsidR="60A9AC50" w:rsidRPr="27791541">
        <w:t xml:space="preserve">são os principais </w:t>
      </w:r>
      <w:r w:rsidR="60A9AC50" w:rsidRPr="1F698CAC">
        <w:t>destinos.</w:t>
      </w:r>
    </w:p>
    <w:p w14:paraId="1F247B90" w14:textId="3F5F9C6E" w:rsidR="005D5BD6" w:rsidRPr="008427C2" w:rsidRDefault="20CCCA95" w:rsidP="008427C2">
      <w:pPr>
        <w:pStyle w:val="PargrafodaLista"/>
        <w:numPr>
          <w:ilvl w:val="0"/>
          <w:numId w:val="18"/>
        </w:numPr>
      </w:pPr>
      <w:r w:rsidRPr="59E1B397">
        <w:t>Vans:</w:t>
      </w:r>
      <w:r w:rsidR="775FB153" w:rsidRPr="59E1B397">
        <w:t xml:space="preserve"> </w:t>
      </w:r>
      <w:r w:rsidR="5E1FD8BB" w:rsidRPr="59E1B397">
        <w:t xml:space="preserve">Apesar de não ter </w:t>
      </w:r>
      <w:r w:rsidR="5E1FD8BB" w:rsidRPr="0D14371E">
        <w:t xml:space="preserve">um </w:t>
      </w:r>
      <w:r w:rsidR="5E1FD8BB" w:rsidRPr="3FFA1AF9">
        <w:t xml:space="preserve">dado </w:t>
      </w:r>
      <w:r w:rsidR="5E1FD8BB" w:rsidRPr="41AC7F64">
        <w:t>concreto ou uma estimativa,</w:t>
      </w:r>
      <w:r w:rsidR="5E1FD8BB" w:rsidRPr="2D72D6DC">
        <w:t xml:space="preserve"> </w:t>
      </w:r>
      <w:r w:rsidR="5E1FD8BB" w:rsidRPr="1484A445">
        <w:t>as</w:t>
      </w:r>
      <w:r w:rsidR="5E1FD8BB" w:rsidRPr="12FFE9FF">
        <w:t xml:space="preserve"> vans são utilizadas </w:t>
      </w:r>
      <w:r w:rsidR="5E1FD8BB" w:rsidRPr="3ABA81E4">
        <w:t xml:space="preserve">para a mesma </w:t>
      </w:r>
      <w:r w:rsidR="5E1FD8BB" w:rsidRPr="431FA01C">
        <w:t>finalidade dos furgões:</w:t>
      </w:r>
      <w:r w:rsidR="5E1FD8BB" w:rsidRPr="1425CF68">
        <w:t xml:space="preserve"> transporte </w:t>
      </w:r>
      <w:r w:rsidR="5E1FD8BB" w:rsidRPr="3159BB55">
        <w:t xml:space="preserve">metropolitano, </w:t>
      </w:r>
      <w:r w:rsidR="5E1FD8BB" w:rsidRPr="0B0547DA">
        <w:t xml:space="preserve">tendo como </w:t>
      </w:r>
      <w:r w:rsidR="5E1FD8BB" w:rsidRPr="5D920281">
        <w:t xml:space="preserve">principal destino </w:t>
      </w:r>
      <w:r w:rsidR="5E1FD8BB" w:rsidRPr="57F30D3B">
        <w:t>merc</w:t>
      </w:r>
      <w:r w:rsidR="628636B7" w:rsidRPr="57F30D3B">
        <w:t xml:space="preserve">ados de </w:t>
      </w:r>
      <w:r w:rsidR="628636B7" w:rsidRPr="112CF4A2">
        <w:t>médio até pequeno porte</w:t>
      </w:r>
      <w:r w:rsidR="628636B7" w:rsidRPr="10205124">
        <w:t xml:space="preserve">, </w:t>
      </w:r>
      <w:r w:rsidR="628636B7" w:rsidRPr="06E7989B">
        <w:t>restaurantes</w:t>
      </w:r>
      <w:r w:rsidR="628636B7" w:rsidRPr="5EAAC6BE">
        <w:t xml:space="preserve"> e shoppings</w:t>
      </w:r>
      <w:r w:rsidR="628636B7" w:rsidRPr="43C98488">
        <w:t>.</w:t>
      </w:r>
    </w:p>
    <w:p w14:paraId="57F078E5" w14:textId="7F3E4C17" w:rsidR="00EE2B8E" w:rsidRPr="005B74FB" w:rsidRDefault="009F45DD" w:rsidP="009F45DD">
      <w:pPr>
        <w:pStyle w:val="Ttulo2"/>
      </w:pPr>
      <w:bookmarkStart w:id="11" w:name="_Toc193130807"/>
      <w:r>
        <w:t>1.</w:t>
      </w:r>
      <w:r w:rsidR="000131B0">
        <w:t>4</w:t>
      </w:r>
      <w:r w:rsidRPr="224753DC">
        <w:t xml:space="preserve"> </w:t>
      </w:r>
      <w:r>
        <w:t>Normas Técnicas e Regulamentações</w:t>
      </w:r>
      <w:bookmarkEnd w:id="11"/>
    </w:p>
    <w:p w14:paraId="3D8E4029" w14:textId="77777777" w:rsidR="00EE2B8E" w:rsidRPr="005B74FB" w:rsidRDefault="70F9F82D" w:rsidP="58223A36">
      <w:pPr>
        <w:spacing w:after="120"/>
        <w:ind w:firstLine="708"/>
        <w:jc w:val="both"/>
      </w:pPr>
      <w:r>
        <w:t>O transporte de alimentos refrigerados no Brasil segue uma regulamentação rigorosa. Essa regulamentação envolve diversas normas e instruções de órgãos como a ANVISA (Agência Nacional de Vigilância Sanitária), o MAPA (Ministério da Agricultura, Pecuária e Abastecimento) e a ABNT (Associação Brasileira de Normas Técnicas). Detalhes das principais normas envolvidas:</w:t>
      </w:r>
    </w:p>
    <w:p w14:paraId="016ED88C" w14:textId="42F2665B" w:rsidR="00EE2B8E" w:rsidRPr="005B74FB" w:rsidRDefault="70F9F82D" w:rsidP="00FE6368">
      <w:pPr>
        <w:pStyle w:val="PargrafodaLista"/>
        <w:numPr>
          <w:ilvl w:val="0"/>
          <w:numId w:val="1"/>
        </w:numPr>
        <w:spacing w:after="120" w:line="259" w:lineRule="auto"/>
        <w:jc w:val="both"/>
      </w:pPr>
      <w:r w:rsidRPr="00436394">
        <w:rPr>
          <w:b/>
          <w:bCs/>
        </w:rPr>
        <w:t>A Resolução RDC n° 275/2002</w:t>
      </w:r>
      <w:r w:rsidR="00E84997">
        <w:rPr>
          <w:b/>
          <w:bCs/>
        </w:rPr>
        <w:t>, da ANVISA</w:t>
      </w:r>
      <w:r w:rsidR="007264DA" w:rsidRPr="007264DA">
        <w:t>:</w:t>
      </w:r>
      <w:r>
        <w:t xml:space="preserve"> estabelece as Boas Práticas de Fabricação (BPF) para alimentos, incluindo o transporte. Ela define diretrizes essenciais para manter a integridade e a segurança dos alimentos durante o armazenamento e a distribuição.</w:t>
      </w:r>
    </w:p>
    <w:p w14:paraId="566F50CF" w14:textId="01C011D0" w:rsidR="00EE2B8E" w:rsidRPr="005B74FB" w:rsidRDefault="70F9F82D" w:rsidP="00FE6368">
      <w:pPr>
        <w:pStyle w:val="PargrafodaLista"/>
        <w:numPr>
          <w:ilvl w:val="1"/>
          <w:numId w:val="1"/>
        </w:numPr>
        <w:spacing w:after="120" w:line="259" w:lineRule="auto"/>
        <w:jc w:val="both"/>
      </w:pPr>
      <w:r>
        <w:t>O controle de temperatura deve ser rigoroso, garantindo que os alimentos sejam transportados em condições adequadas para evitar deterioração.</w:t>
      </w:r>
    </w:p>
    <w:p w14:paraId="1D0AF9E4" w14:textId="37E9E968" w:rsidR="00EE2B8E" w:rsidRPr="005B74FB" w:rsidRDefault="70F9F82D" w:rsidP="00FE6368">
      <w:pPr>
        <w:pStyle w:val="PargrafodaLista"/>
        <w:numPr>
          <w:ilvl w:val="1"/>
          <w:numId w:val="1"/>
        </w:numPr>
        <w:spacing w:after="120"/>
        <w:jc w:val="both"/>
      </w:pPr>
      <w:r>
        <w:t>Os produtos refrigerados devem ser armazenados em temperaturas que preservem suas características, conforme determinado pelo fabricante e legislação vigente.</w:t>
      </w:r>
    </w:p>
    <w:p w14:paraId="7DCABD44" w14:textId="38F7507B" w:rsidR="00EE2B8E" w:rsidRPr="005B74FB" w:rsidRDefault="5095A9B8" w:rsidP="00FE6368">
      <w:pPr>
        <w:pStyle w:val="PargrafodaLista"/>
        <w:numPr>
          <w:ilvl w:val="0"/>
          <w:numId w:val="1"/>
        </w:numPr>
        <w:spacing w:after="120"/>
        <w:jc w:val="both"/>
      </w:pPr>
      <w:r w:rsidRPr="00672B47">
        <w:rPr>
          <w:b/>
          <w:bCs/>
        </w:rPr>
        <w:lastRenderedPageBreak/>
        <w:t>A Instrução Normativa n° 76/2018, do MAPA</w:t>
      </w:r>
      <w:r w:rsidR="007264DA">
        <w:t>:</w:t>
      </w:r>
      <w:r>
        <w:t xml:space="preserve"> trata especificamente do transporte de produtos de origem animal, como carnes, leite, pescados e derivados. Principais exigências da IN n° 76/2018:</w:t>
      </w:r>
    </w:p>
    <w:p w14:paraId="271EB847" w14:textId="557117CB" w:rsidR="00EE2B8E" w:rsidRPr="005B74FB" w:rsidRDefault="5095A9B8" w:rsidP="00FE6368">
      <w:pPr>
        <w:pStyle w:val="PargrafodaLista"/>
        <w:numPr>
          <w:ilvl w:val="1"/>
          <w:numId w:val="1"/>
        </w:numPr>
        <w:jc w:val="both"/>
      </w:pPr>
      <w:r>
        <w:t>Os alimentos de origem animal devem ser transportados em veículos apropriados, equipados com sistemas de refrigeração adequados para manter a temperatura necessária.</w:t>
      </w:r>
    </w:p>
    <w:p w14:paraId="4A4331E1" w14:textId="4BB886E5" w:rsidR="00EE2B8E" w:rsidRPr="005B74FB" w:rsidRDefault="5095A9B8" w:rsidP="00FE6368">
      <w:pPr>
        <w:pStyle w:val="PargrafodaLista"/>
        <w:numPr>
          <w:ilvl w:val="1"/>
          <w:numId w:val="1"/>
        </w:numPr>
        <w:jc w:val="both"/>
      </w:pPr>
      <w:r>
        <w:t>O controle de temperatura é rigoroso, e cada categoria de produto deve ser transportada dentro de faixas térmicas específicas, por exemplo:</w:t>
      </w:r>
    </w:p>
    <w:p w14:paraId="273156C2" w14:textId="4ED01316" w:rsidR="00EE2B8E" w:rsidRPr="005B74FB" w:rsidRDefault="5095A9B8" w:rsidP="00FE6368">
      <w:pPr>
        <w:pStyle w:val="PargrafodaLista"/>
        <w:numPr>
          <w:ilvl w:val="2"/>
          <w:numId w:val="1"/>
        </w:numPr>
        <w:spacing w:after="120" w:line="259" w:lineRule="auto"/>
      </w:pPr>
      <w:r>
        <w:t>Carnes refrigeradas: entre 0°C e 7°C.</w:t>
      </w:r>
    </w:p>
    <w:p w14:paraId="64CF1533" w14:textId="4ECD8EA0" w:rsidR="00EE2B8E" w:rsidRDefault="5095A9B8" w:rsidP="00FE6368">
      <w:pPr>
        <w:pStyle w:val="PargrafodaLista"/>
        <w:numPr>
          <w:ilvl w:val="2"/>
          <w:numId w:val="1"/>
        </w:numPr>
        <w:spacing w:after="120" w:line="259" w:lineRule="auto"/>
      </w:pPr>
      <w:r>
        <w:t>Leite e derivados refrigerados: entre 0°C e 4°C.</w:t>
      </w:r>
    </w:p>
    <w:p w14:paraId="045CF318" w14:textId="19AC9B58" w:rsidR="005168EB" w:rsidRPr="005B74FB" w:rsidRDefault="005168EB" w:rsidP="00FE6368">
      <w:pPr>
        <w:pStyle w:val="PargrafodaLista"/>
        <w:numPr>
          <w:ilvl w:val="2"/>
          <w:numId w:val="1"/>
        </w:numPr>
        <w:spacing w:after="120" w:line="259" w:lineRule="auto"/>
      </w:pPr>
      <w:r>
        <w:t>Carnes congeladas: -18Cº</w:t>
      </w:r>
    </w:p>
    <w:p w14:paraId="5D74F100" w14:textId="707C32A8" w:rsidR="00EE2B8E" w:rsidRPr="005B74FB" w:rsidRDefault="40F92EDC" w:rsidP="00FE6368">
      <w:pPr>
        <w:pStyle w:val="PargrafodaLista"/>
        <w:numPr>
          <w:ilvl w:val="0"/>
          <w:numId w:val="1"/>
        </w:numPr>
        <w:spacing w:after="120"/>
        <w:jc w:val="both"/>
      </w:pPr>
      <w:r w:rsidRPr="00672B47">
        <w:rPr>
          <w:b/>
          <w:bCs/>
        </w:rPr>
        <w:t xml:space="preserve">A </w:t>
      </w:r>
      <w:r w:rsidR="00F8277C">
        <w:rPr>
          <w:b/>
          <w:bCs/>
        </w:rPr>
        <w:t>A</w:t>
      </w:r>
      <w:r w:rsidRPr="00672B47">
        <w:rPr>
          <w:b/>
          <w:bCs/>
        </w:rPr>
        <w:t>ssociação Brasileira de Normas Técnicas (ABNT)</w:t>
      </w:r>
      <w:r w:rsidR="007264DA">
        <w:rPr>
          <w:b/>
          <w:bCs/>
        </w:rPr>
        <w:t>:</w:t>
      </w:r>
      <w:r>
        <w:t xml:space="preserve"> estabelece regras específicas para o transporte de alimentos perecíveis. Entre essas normas, destaca-se a NBR 14701. ABNT NBR 14701 – Requisitos para veículos refrigerados:</w:t>
      </w:r>
    </w:p>
    <w:p w14:paraId="3E92F4C4" w14:textId="79D275F8" w:rsidR="00EE2B8E" w:rsidRPr="005B74FB" w:rsidRDefault="40F92EDC" w:rsidP="00FE6368">
      <w:pPr>
        <w:pStyle w:val="PargrafodaLista"/>
        <w:numPr>
          <w:ilvl w:val="1"/>
          <w:numId w:val="1"/>
        </w:numPr>
        <w:spacing w:after="120"/>
        <w:jc w:val="both"/>
      </w:pPr>
      <w:r>
        <w:t>Define os critérios de isolamento térmico para veículos refrigerados, garantindo que a temperatura interna seja mantida dentro dos padrões exigidos.</w:t>
      </w:r>
    </w:p>
    <w:p w14:paraId="547118DB" w14:textId="77777777" w:rsidR="00EE2B8E" w:rsidRPr="005B74FB" w:rsidRDefault="40F92EDC" w:rsidP="00FE6368">
      <w:pPr>
        <w:pStyle w:val="PargrafodaLista"/>
        <w:numPr>
          <w:ilvl w:val="1"/>
          <w:numId w:val="1"/>
        </w:numPr>
        <w:spacing w:after="120" w:line="259" w:lineRule="auto"/>
        <w:jc w:val="both"/>
      </w:pPr>
      <w:r>
        <w:t>Estabelece a necessidade de sistemas de monitoramento de temperatura para garantir o controle térmico adequado durante o transporte.</w:t>
      </w:r>
    </w:p>
    <w:p w14:paraId="490BB8A1" w14:textId="1E1470E9" w:rsidR="009D530D" w:rsidRDefault="40F92EDC" w:rsidP="009D530D">
      <w:pPr>
        <w:pStyle w:val="PargrafodaLista"/>
        <w:numPr>
          <w:ilvl w:val="1"/>
          <w:numId w:val="1"/>
        </w:numPr>
        <w:spacing w:after="120" w:line="259" w:lineRule="auto"/>
        <w:jc w:val="both"/>
      </w:pPr>
      <w:r>
        <w:t>Determina os procedimentos de manutenção preventiva dos equipamentos de refrigeração, evitando falhas que possam comprometer a qualidade dos alimentos.</w:t>
      </w:r>
    </w:p>
    <w:p w14:paraId="538D75EA" w14:textId="77777777" w:rsidR="00F71F2A" w:rsidRDefault="00F71F2A" w:rsidP="7BD61FBA">
      <w:pPr>
        <w:pStyle w:val="PargrafodaLista"/>
        <w:spacing w:after="120" w:line="259" w:lineRule="auto"/>
        <w:ind w:left="1788"/>
        <w:jc w:val="both"/>
      </w:pPr>
    </w:p>
    <w:p w14:paraId="5BB42440" w14:textId="2332F737" w:rsidR="638457DF" w:rsidRDefault="00276D50" w:rsidP="5B9A6613">
      <w:pPr>
        <w:spacing w:after="120" w:line="259" w:lineRule="auto"/>
        <w:jc w:val="both"/>
      </w:pPr>
      <w:r w:rsidRPr="005168EB">
        <w:t>Com base no contexto apres</w:t>
      </w:r>
      <w:r w:rsidR="00196022" w:rsidRPr="005168EB">
        <w:t>entado será de oportunidade para nossa empres</w:t>
      </w:r>
      <w:r w:rsidR="00567C2F" w:rsidRPr="005168EB">
        <w:t>a</w:t>
      </w:r>
      <w:r w:rsidR="00031825" w:rsidRPr="005168EB">
        <w:t xml:space="preserve">, pois essa </w:t>
      </w:r>
      <w:r w:rsidR="0082465F" w:rsidRPr="005168EB">
        <w:t xml:space="preserve">inclui </w:t>
      </w:r>
      <w:r w:rsidR="002064A2" w:rsidRPr="005168EB">
        <w:t xml:space="preserve">a criação de </w:t>
      </w:r>
      <w:r w:rsidR="002B4F7B" w:rsidRPr="005168EB">
        <w:t xml:space="preserve">um </w:t>
      </w:r>
      <w:r w:rsidR="00812A45" w:rsidRPr="005168EB">
        <w:t xml:space="preserve">produto inovador com alto potencial de mercado, </w:t>
      </w:r>
      <w:r w:rsidR="00EA7DCF" w:rsidRPr="005168EB">
        <w:t>destaca-se a</w:t>
      </w:r>
      <w:r w:rsidR="0048741E" w:rsidRPr="005168EB">
        <w:t xml:space="preserve"> expansão do portfólio com soluções de Internet das Coisas (IoT)</w:t>
      </w:r>
      <w:r w:rsidR="00E32A88" w:rsidRPr="005168EB">
        <w:t xml:space="preserve"> aplica</w:t>
      </w:r>
      <w:r w:rsidR="001F64AE" w:rsidRPr="005168EB">
        <w:t xml:space="preserve">da à cadeia do frio, </w:t>
      </w:r>
      <w:r w:rsidR="00DB1302" w:rsidRPr="005168EB">
        <w:t xml:space="preserve">e por fim, </w:t>
      </w:r>
      <w:r w:rsidR="00EC63ED" w:rsidRPr="005168EB">
        <w:t xml:space="preserve">a formação de parcerias estratégicas com empresas de transporte e distribuição </w:t>
      </w:r>
      <w:r w:rsidR="007315F4" w:rsidRPr="005168EB">
        <w:t>de alimentos</w:t>
      </w:r>
      <w:r w:rsidR="007F711B" w:rsidRPr="005168EB">
        <w:t>.</w:t>
      </w:r>
    </w:p>
    <w:p w14:paraId="03DE0E96" w14:textId="05B01F47" w:rsidR="00F94035" w:rsidRPr="00F84183" w:rsidRDefault="00B107E8" w:rsidP="00B107E8">
      <w:pPr>
        <w:pStyle w:val="Ttulo1"/>
        <w:jc w:val="center"/>
        <w:rPr>
          <w:b/>
        </w:rPr>
      </w:pPr>
      <w:bookmarkStart w:id="12" w:name="_Toc191904270"/>
      <w:bookmarkStart w:id="13" w:name="_Toc193130809"/>
      <w:r w:rsidRPr="00CE2436">
        <w:t xml:space="preserve">2. </w:t>
      </w:r>
      <w:r w:rsidR="00F94035" w:rsidRPr="00CE2436">
        <w:t>OBJETIVO</w:t>
      </w:r>
      <w:bookmarkEnd w:id="12"/>
      <w:r w:rsidR="00396DB9">
        <w:t>S</w:t>
      </w:r>
      <w:bookmarkEnd w:id="13"/>
    </w:p>
    <w:p w14:paraId="2D81435E" w14:textId="35F52B93" w:rsidR="00971F8B" w:rsidRDefault="009A0B79" w:rsidP="00971F8B">
      <w:pPr>
        <w:pStyle w:val="PargrafodaLista"/>
        <w:numPr>
          <w:ilvl w:val="0"/>
          <w:numId w:val="12"/>
        </w:numPr>
        <w:spacing w:after="120"/>
        <w:jc w:val="both"/>
      </w:pPr>
      <w:r>
        <w:t>C</w:t>
      </w:r>
      <w:r w:rsidR="00971F8B" w:rsidRPr="420298A4">
        <w:t>aptura</w:t>
      </w:r>
      <w:r w:rsidR="00125BC8">
        <w:t xml:space="preserve"> de</w:t>
      </w:r>
      <w:r w:rsidR="00971F8B" w:rsidRPr="420298A4">
        <w:t xml:space="preserve"> temperatura </w:t>
      </w:r>
      <w:r w:rsidR="00971F8B">
        <w:t xml:space="preserve">ambiente </w:t>
      </w:r>
      <w:r w:rsidR="00971F8B" w:rsidRPr="420298A4">
        <w:t xml:space="preserve">e </w:t>
      </w:r>
      <w:r w:rsidR="008A76B4">
        <w:t>transmissão</w:t>
      </w:r>
      <w:r w:rsidR="00D449F0">
        <w:t xml:space="preserve"> a</w:t>
      </w:r>
      <w:r w:rsidR="00971F8B" w:rsidRPr="420298A4">
        <w:t>o Banco de Dados</w:t>
      </w:r>
      <w:r w:rsidR="00971F8B">
        <w:t>;</w:t>
      </w:r>
    </w:p>
    <w:p w14:paraId="53024197" w14:textId="0112A9E4" w:rsidR="00971F8B" w:rsidRDefault="00D449F0" w:rsidP="00971F8B">
      <w:pPr>
        <w:pStyle w:val="PargrafodaLista"/>
        <w:numPr>
          <w:ilvl w:val="0"/>
          <w:numId w:val="12"/>
        </w:numPr>
        <w:spacing w:after="120"/>
        <w:jc w:val="both"/>
      </w:pPr>
      <w:r>
        <w:t>I</w:t>
      </w:r>
      <w:r w:rsidR="00971F8B">
        <w:t>mplantação d</w:t>
      </w:r>
      <w:r w:rsidR="00D42A86">
        <w:t>os</w:t>
      </w:r>
      <w:r w:rsidR="00971F8B">
        <w:t xml:space="preserve"> sensores em baús refrigerados pequenos;</w:t>
      </w:r>
    </w:p>
    <w:p w14:paraId="189B32E5" w14:textId="4D5616C7" w:rsidR="00971F8B" w:rsidRDefault="00971F8B" w:rsidP="00971F8B">
      <w:pPr>
        <w:pStyle w:val="PargrafodaLista"/>
        <w:numPr>
          <w:ilvl w:val="0"/>
          <w:numId w:val="12"/>
        </w:numPr>
        <w:spacing w:after="120"/>
        <w:jc w:val="both"/>
      </w:pPr>
      <w:r>
        <w:t>Contextualiza</w:t>
      </w:r>
      <w:r w:rsidR="00D449F0">
        <w:t>ção</w:t>
      </w:r>
      <w:r>
        <w:t xml:space="preserve"> </w:t>
      </w:r>
      <w:r w:rsidR="00D449F0">
        <w:t>d</w:t>
      </w:r>
      <w:r>
        <w:t>os dados obtidos através dos sensores;</w:t>
      </w:r>
    </w:p>
    <w:p w14:paraId="14FC4A65" w14:textId="62433640" w:rsidR="00971F8B" w:rsidRDefault="004756DC" w:rsidP="00971F8B">
      <w:pPr>
        <w:pStyle w:val="PargrafodaLista"/>
        <w:numPr>
          <w:ilvl w:val="0"/>
          <w:numId w:val="12"/>
        </w:numPr>
        <w:spacing w:after="120"/>
        <w:jc w:val="both"/>
      </w:pPr>
      <w:r>
        <w:t>W</w:t>
      </w:r>
      <w:r w:rsidR="00971F8B">
        <w:t>eb</w:t>
      </w:r>
      <w:r w:rsidR="00855218">
        <w:t xml:space="preserve"> site</w:t>
      </w:r>
      <w:r>
        <w:t xml:space="preserve"> funcional;</w:t>
      </w:r>
    </w:p>
    <w:p w14:paraId="02CCA7F8" w14:textId="471D7776" w:rsidR="00971F8B" w:rsidRDefault="003C7DF4" w:rsidP="00A60388">
      <w:pPr>
        <w:pStyle w:val="PargrafodaLista"/>
        <w:numPr>
          <w:ilvl w:val="0"/>
          <w:numId w:val="12"/>
        </w:numPr>
        <w:spacing w:after="120"/>
        <w:jc w:val="both"/>
      </w:pPr>
      <w:r>
        <w:t>Dashboards</w:t>
      </w:r>
      <w:r w:rsidR="00971F8B">
        <w:t>/gráficos em site institucional;</w:t>
      </w:r>
    </w:p>
    <w:p w14:paraId="12A0B1C8" w14:textId="3F2A3FA9" w:rsidR="00E607BF" w:rsidRDefault="00E607BF" w:rsidP="00E607BF">
      <w:pPr>
        <w:pStyle w:val="PargrafodaLista"/>
        <w:numPr>
          <w:ilvl w:val="0"/>
          <w:numId w:val="12"/>
        </w:numPr>
        <w:spacing w:after="120"/>
        <w:jc w:val="both"/>
      </w:pPr>
      <w:r>
        <w:t>Requisição</w:t>
      </w:r>
      <w:r w:rsidR="002F184B">
        <w:t xml:space="preserve"> de</w:t>
      </w:r>
      <w:r>
        <w:t xml:space="preserve"> informações sobre a carga;</w:t>
      </w:r>
    </w:p>
    <w:p w14:paraId="722BBA8D" w14:textId="241938F0" w:rsidR="00E607BF" w:rsidRDefault="00E607BF" w:rsidP="00E607BF">
      <w:pPr>
        <w:pStyle w:val="PargrafodaLista"/>
        <w:numPr>
          <w:ilvl w:val="0"/>
          <w:numId w:val="12"/>
        </w:numPr>
        <w:spacing w:after="120"/>
        <w:jc w:val="both"/>
      </w:pPr>
      <w:r>
        <w:t>Monitora</w:t>
      </w:r>
      <w:r w:rsidR="002F184B">
        <w:t>ção</w:t>
      </w:r>
      <w:r w:rsidR="00BD214C">
        <w:t xml:space="preserve"> de temperatura</w:t>
      </w:r>
      <w:r>
        <w:t xml:space="preserve"> </w:t>
      </w:r>
      <w:r w:rsidR="00A16482">
        <w:t>d</w:t>
      </w:r>
      <w:r>
        <w:t>o ambient</w:t>
      </w:r>
      <w:r w:rsidR="00095AC8">
        <w:t>e d</w:t>
      </w:r>
      <w:r w:rsidR="00104DAA">
        <w:t xml:space="preserve">a carga </w:t>
      </w:r>
      <w:r w:rsidR="00F84183">
        <w:t>armazenada</w:t>
      </w:r>
      <w:r>
        <w:t>;</w:t>
      </w:r>
    </w:p>
    <w:p w14:paraId="00547BD6" w14:textId="4DFA0189" w:rsidR="00971F8B" w:rsidRDefault="00D259DE" w:rsidP="00971F8B">
      <w:pPr>
        <w:pStyle w:val="PargrafodaLista"/>
        <w:numPr>
          <w:ilvl w:val="0"/>
          <w:numId w:val="12"/>
        </w:numPr>
        <w:spacing w:after="120"/>
        <w:jc w:val="both"/>
      </w:pPr>
      <w:r>
        <w:lastRenderedPageBreak/>
        <w:t>Notificação de alertas</w:t>
      </w:r>
      <w:r w:rsidR="00920775">
        <w:t>;</w:t>
      </w:r>
    </w:p>
    <w:p w14:paraId="42395BBD" w14:textId="6987138C" w:rsidR="00971F8B" w:rsidRPr="00F84183" w:rsidRDefault="00971F8B" w:rsidP="008E5E74">
      <w:pPr>
        <w:pStyle w:val="PargrafodaLista"/>
        <w:numPr>
          <w:ilvl w:val="0"/>
          <w:numId w:val="12"/>
        </w:numPr>
        <w:spacing w:after="120"/>
        <w:jc w:val="both"/>
        <w:rPr>
          <w:color w:val="000000" w:themeColor="text1"/>
        </w:rPr>
      </w:pPr>
      <w:r w:rsidRPr="00F84183">
        <w:rPr>
          <w:color w:val="000000" w:themeColor="text1"/>
        </w:rPr>
        <w:t xml:space="preserve">Automatizar o processo de verificação da temperatura do alimento </w:t>
      </w:r>
    </w:p>
    <w:p w14:paraId="2E80964C" w14:textId="49BAA344" w:rsidR="2EAE62FD" w:rsidRPr="00CE2436" w:rsidRDefault="00B107E8" w:rsidP="00B107E8">
      <w:pPr>
        <w:pStyle w:val="Ttulo1"/>
        <w:jc w:val="center"/>
      </w:pPr>
      <w:bookmarkStart w:id="14" w:name="_Toc193130810"/>
      <w:r w:rsidRPr="00CE2436">
        <w:t xml:space="preserve">3. </w:t>
      </w:r>
      <w:r w:rsidR="2EAE62FD" w:rsidRPr="00CE2436">
        <w:t>JUSTIFICATIVA</w:t>
      </w:r>
      <w:bookmarkEnd w:id="14"/>
    </w:p>
    <w:p w14:paraId="35183635" w14:textId="7052A873" w:rsidR="00F755C7" w:rsidRDefault="5D8D6C84" w:rsidP="003B4C2D">
      <w:pPr>
        <w:ind w:firstLine="708"/>
        <w:jc w:val="both"/>
        <w:rPr>
          <w:rFonts w:ascii="Aptos" w:eastAsia="Aptos" w:hAnsi="Aptos" w:cs="Aptos"/>
          <w:color w:val="000000" w:themeColor="text1"/>
        </w:rPr>
      </w:pPr>
      <w:r w:rsidRPr="597D79A9">
        <w:rPr>
          <w:rFonts w:ascii="Aptos" w:eastAsia="Aptos" w:hAnsi="Aptos" w:cs="Aptos"/>
          <w:color w:val="000000" w:themeColor="text1"/>
        </w:rPr>
        <w:t xml:space="preserve">Com nosso serviço, </w:t>
      </w:r>
      <w:r w:rsidR="5F2B908B" w:rsidRPr="3052E8F4">
        <w:rPr>
          <w:rFonts w:ascii="Aptos" w:eastAsia="Aptos" w:hAnsi="Aptos" w:cs="Aptos"/>
          <w:color w:val="000000" w:themeColor="text1"/>
        </w:rPr>
        <w:t>o</w:t>
      </w:r>
      <w:r w:rsidR="361CA5BC" w:rsidRPr="597D79A9">
        <w:rPr>
          <w:rFonts w:ascii="Aptos" w:eastAsia="Aptos" w:hAnsi="Aptos" w:cs="Aptos"/>
          <w:color w:val="000000" w:themeColor="text1"/>
        </w:rPr>
        <w:t xml:space="preserve"> </w:t>
      </w:r>
      <w:r w:rsidR="7CA60997" w:rsidRPr="597D79A9">
        <w:rPr>
          <w:rFonts w:ascii="Aptos" w:eastAsia="Aptos" w:hAnsi="Aptos" w:cs="Aptos"/>
          <w:color w:val="000000" w:themeColor="text1"/>
        </w:rPr>
        <w:t xml:space="preserve">cliente </w:t>
      </w:r>
      <w:r w:rsidR="361CA5BC" w:rsidRPr="597D79A9">
        <w:rPr>
          <w:rFonts w:ascii="Aptos" w:eastAsia="Aptos" w:hAnsi="Aptos" w:cs="Aptos"/>
          <w:color w:val="000000" w:themeColor="text1"/>
        </w:rPr>
        <w:t xml:space="preserve">atende as necessidades </w:t>
      </w:r>
      <w:r w:rsidR="2A37BD10" w:rsidRPr="3052E8F4">
        <w:rPr>
          <w:rFonts w:ascii="Aptos" w:eastAsia="Aptos" w:hAnsi="Aptos" w:cs="Aptos"/>
          <w:color w:val="000000" w:themeColor="text1"/>
        </w:rPr>
        <w:t>regulatórias</w:t>
      </w:r>
      <w:r w:rsidR="6DFEBF13" w:rsidRPr="597D79A9">
        <w:rPr>
          <w:rFonts w:ascii="Aptos" w:eastAsia="Aptos" w:hAnsi="Aptos" w:cs="Aptos"/>
          <w:color w:val="000000" w:themeColor="text1"/>
        </w:rPr>
        <w:t xml:space="preserve"> e </w:t>
      </w:r>
      <w:r w:rsidR="19E96998" w:rsidRPr="3052E8F4">
        <w:rPr>
          <w:rFonts w:ascii="Aptos" w:eastAsia="Aptos" w:hAnsi="Aptos" w:cs="Aptos"/>
          <w:color w:val="000000" w:themeColor="text1"/>
        </w:rPr>
        <w:t>ev</w:t>
      </w:r>
      <w:r w:rsidR="4309A6BF" w:rsidRPr="3052E8F4">
        <w:rPr>
          <w:rFonts w:ascii="Aptos" w:eastAsia="Aptos" w:hAnsi="Aptos" w:cs="Aptos"/>
          <w:color w:val="000000" w:themeColor="text1"/>
        </w:rPr>
        <w:t>ita</w:t>
      </w:r>
      <w:r w:rsidR="2DF639F7" w:rsidRPr="597D79A9">
        <w:rPr>
          <w:rFonts w:ascii="Aptos" w:eastAsia="Aptos" w:hAnsi="Aptos" w:cs="Aptos"/>
          <w:color w:val="000000" w:themeColor="text1"/>
        </w:rPr>
        <w:t xml:space="preserve"> uma perda de </w:t>
      </w:r>
      <w:r w:rsidR="7F76772C" w:rsidRPr="597D79A9">
        <w:rPr>
          <w:rFonts w:ascii="Aptos" w:eastAsia="Aptos" w:hAnsi="Aptos" w:cs="Aptos"/>
          <w:color w:val="000000" w:themeColor="text1"/>
        </w:rPr>
        <w:t xml:space="preserve">mercadoria de </w:t>
      </w:r>
      <w:r w:rsidR="2DF639F7" w:rsidRPr="597D79A9">
        <w:rPr>
          <w:rFonts w:ascii="Aptos" w:eastAsia="Aptos" w:hAnsi="Aptos" w:cs="Aptos"/>
          <w:color w:val="000000" w:themeColor="text1"/>
        </w:rPr>
        <w:t>até</w:t>
      </w:r>
      <w:r w:rsidR="327638EC" w:rsidRPr="597D79A9">
        <w:rPr>
          <w:rFonts w:ascii="Aptos" w:eastAsia="Aptos" w:hAnsi="Aptos" w:cs="Aptos"/>
          <w:color w:val="000000" w:themeColor="text1"/>
        </w:rPr>
        <w:t xml:space="preserve"> 15</w:t>
      </w:r>
      <w:r w:rsidR="72DA1FDE" w:rsidRPr="3052E8F4">
        <w:rPr>
          <w:rFonts w:ascii="Aptos" w:eastAsia="Aptos" w:hAnsi="Aptos" w:cs="Aptos"/>
          <w:color w:val="000000" w:themeColor="text1"/>
        </w:rPr>
        <w:t>%</w:t>
      </w:r>
      <w:r w:rsidR="78108F53" w:rsidRPr="3052E8F4">
        <w:rPr>
          <w:rFonts w:ascii="Aptos" w:eastAsia="Aptos" w:hAnsi="Aptos" w:cs="Aptos"/>
          <w:color w:val="000000" w:themeColor="text1"/>
        </w:rPr>
        <w:t>.</w:t>
      </w:r>
    </w:p>
    <w:p w14:paraId="05CBEE1A" w14:textId="46327DD6" w:rsidR="00AE446A" w:rsidRPr="00CE2436" w:rsidRDefault="00B107E8" w:rsidP="00B107E8">
      <w:pPr>
        <w:pStyle w:val="Ttulo1"/>
        <w:jc w:val="center"/>
      </w:pPr>
      <w:bookmarkStart w:id="15" w:name="_Toc191904272"/>
      <w:bookmarkStart w:id="16" w:name="_Toc193130811"/>
      <w:r w:rsidRPr="00CE2436">
        <w:t xml:space="preserve">4. </w:t>
      </w:r>
      <w:r w:rsidR="00AE446A" w:rsidRPr="00CE2436">
        <w:t>ESCOPO</w:t>
      </w:r>
      <w:bookmarkEnd w:id="15"/>
      <w:bookmarkEnd w:id="16"/>
    </w:p>
    <w:p w14:paraId="7B7A21A6" w14:textId="785BA4EA" w:rsidR="00AE446A" w:rsidRDefault="00242CA6" w:rsidP="00AE446A">
      <w:pPr>
        <w:pStyle w:val="Ttulo2"/>
      </w:pPr>
      <w:bookmarkStart w:id="17" w:name="_Toc191904273"/>
      <w:bookmarkStart w:id="18" w:name="_Toc193130812"/>
      <w:r>
        <w:t>4.</w:t>
      </w:r>
      <w:r w:rsidR="00AE446A">
        <w:t>1 Visão Geral do Projeto</w:t>
      </w:r>
      <w:bookmarkEnd w:id="17"/>
      <w:bookmarkEnd w:id="18"/>
    </w:p>
    <w:p w14:paraId="5485E8D6" w14:textId="660E98D8" w:rsidR="00AE446A" w:rsidRDefault="00AE446A" w:rsidP="17C6D3BA">
      <w:pPr>
        <w:ind w:firstLine="360"/>
        <w:jc w:val="both"/>
      </w:pPr>
      <w:r>
        <w:t>A motivação do projeto está nos desafios do setor,</w:t>
      </w:r>
      <w:r w:rsidR="4159E895">
        <w:t xml:space="preserve"> especialmente na </w:t>
      </w:r>
      <w:r w:rsidR="007B24E1">
        <w:t>Metropolitana</w:t>
      </w:r>
      <w:r w:rsidR="4159E895">
        <w:t xml:space="preserve"> de São Paulo, sede de diversas transportadoras ao redor do Brasil, </w:t>
      </w:r>
      <w:r w:rsidR="00A81BD6">
        <w:t>estando</w:t>
      </w:r>
      <w:r w:rsidR="4159E895">
        <w:t xml:space="preserve"> </w:t>
      </w:r>
      <w:r w:rsidR="5D0378AC">
        <w:t>próximo</w:t>
      </w:r>
      <w:r w:rsidR="4159E895">
        <w:t xml:space="preserve"> </w:t>
      </w:r>
      <w:r w:rsidR="002073DE">
        <w:t>de importantes rotas do transporte de carga</w:t>
      </w:r>
      <w:r w:rsidR="5E19FCCF">
        <w:t xml:space="preserve">. </w:t>
      </w:r>
      <w:r w:rsidR="00873BF2">
        <w:t>A e</w:t>
      </w:r>
      <w:r w:rsidR="5E19FCCF">
        <w:t xml:space="preserve">scolhemos pela alta </w:t>
      </w:r>
      <w:r w:rsidR="4F0C33B0">
        <w:t>amplitude</w:t>
      </w:r>
      <w:r w:rsidR="5E19FCCF">
        <w:t xml:space="preserve"> </w:t>
      </w:r>
      <w:r w:rsidR="4B68F6E0">
        <w:t>térmica</w:t>
      </w:r>
      <w:r w:rsidR="5E19FCCF">
        <w:t>,</w:t>
      </w:r>
      <w:r w:rsidR="00BB6893">
        <w:t xml:space="preserve"> </w:t>
      </w:r>
      <w:r w:rsidR="5E19FCCF">
        <w:t xml:space="preserve">tendo uma </w:t>
      </w:r>
      <w:r w:rsidR="71812268">
        <w:t>altíssima</w:t>
      </w:r>
      <w:r w:rsidR="5E19FCCF">
        <w:t xml:space="preserve"> </w:t>
      </w:r>
      <w:r w:rsidR="49270CBB">
        <w:t>necessidade</w:t>
      </w:r>
      <w:r w:rsidR="5E19FCCF">
        <w:t xml:space="preserve"> d</w:t>
      </w:r>
      <w:r w:rsidR="1BD6E845">
        <w:t>o</w:t>
      </w:r>
      <w:r>
        <w:t xml:space="preserve"> monitoramento em tempo real</w:t>
      </w:r>
      <w:r w:rsidR="5F675A27">
        <w:t xml:space="preserve"> dos baús refrigerados,</w:t>
      </w:r>
      <w:r>
        <w:t xml:space="preserve"> </w:t>
      </w:r>
      <w:r w:rsidR="1EDC088D">
        <w:t xml:space="preserve">ainda mais </w:t>
      </w:r>
      <w:r w:rsidR="00BB6893">
        <w:t>com</w:t>
      </w:r>
      <w:r>
        <w:t xml:space="preserve"> </w:t>
      </w:r>
      <w:r w:rsidR="24F29718">
        <w:t xml:space="preserve">rigorosas </w:t>
      </w:r>
      <w:r w:rsidR="3E475D4B">
        <w:t>exigências de</w:t>
      </w:r>
      <w:r>
        <w:t xml:space="preserve"> órgãos reguladores. A importância reside na automação do controle de temperatura, eliminando inspeções manuais e reduzindo erros. O sistema fornecerá dados precisos em tempo real, alertas automáticos e gráficos detalhados, otimizando a logística e aumentando a transparência.</w:t>
      </w:r>
    </w:p>
    <w:p w14:paraId="6849E3ED" w14:textId="75155FA1" w:rsidR="00464094" w:rsidRDefault="00AE446A" w:rsidP="00BF369F">
      <w:pPr>
        <w:ind w:firstLine="360"/>
        <w:jc w:val="both"/>
      </w:pPr>
      <w:r>
        <w:t>Ao final, o sistema estará integrado à frota de veículos refrigerados, fornecendo informações confiáveis so</w:t>
      </w:r>
      <w:r w:rsidR="00784906">
        <w:t>b</w:t>
      </w:r>
      <w:r>
        <w:t xml:space="preserve">re as condições térmicas durante todo o transporte. O resultado será um aumento na eficiência e confiabilidade do transporte refrigerado, contribuindo para a segurança alimentar e a satisfação dos clientes. </w:t>
      </w:r>
    </w:p>
    <w:p w14:paraId="75B9E0EC" w14:textId="6B2D55E2" w:rsidR="00464094" w:rsidRDefault="00F71F2A" w:rsidP="00464094">
      <w:pPr>
        <w:spacing w:line="259" w:lineRule="auto"/>
      </w:pPr>
      <w:r w:rsidRPr="00817245">
        <w:rPr>
          <w:noProof/>
        </w:rPr>
        <w:drawing>
          <wp:anchor distT="0" distB="0" distL="114300" distR="114300" simplePos="0" relativeHeight="251658244" behindDoc="1" locked="0" layoutInCell="1" allowOverlap="1" wp14:anchorId="1554687A" wp14:editId="27A164EF">
            <wp:simplePos x="0" y="0"/>
            <wp:positionH relativeFrom="margin">
              <wp:posOffset>-159231</wp:posOffset>
            </wp:positionH>
            <wp:positionV relativeFrom="paragraph">
              <wp:posOffset>36281</wp:posOffset>
            </wp:positionV>
            <wp:extent cx="2986468" cy="2504524"/>
            <wp:effectExtent l="0" t="0" r="4445" b="0"/>
            <wp:wrapNone/>
            <wp:docPr id="743940638" name="Imagem 8" descr="Diagrama, Desenho técn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40638" name="Imagem 8" descr="Diagrama, Desenho técni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468" cy="2504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F6B82A" w14:textId="04E0B922" w:rsidR="00464094" w:rsidRDefault="00464094" w:rsidP="00464094">
      <w:pPr>
        <w:spacing w:line="259" w:lineRule="auto"/>
      </w:pPr>
    </w:p>
    <w:p w14:paraId="0D93F6D7" w14:textId="3A06A4A7" w:rsidR="00464094" w:rsidRDefault="00464094" w:rsidP="00464094">
      <w:pPr>
        <w:jc w:val="both"/>
      </w:pPr>
    </w:p>
    <w:p w14:paraId="133B3C94" w14:textId="64373CC4" w:rsidR="004B6EFC" w:rsidRDefault="00BA692B" w:rsidP="00464094">
      <w:pPr>
        <w:jc w:val="both"/>
      </w:pPr>
      <w:r>
        <w:rPr>
          <w:noProof/>
        </w:rPr>
        <w:drawing>
          <wp:anchor distT="0" distB="0" distL="114300" distR="114300" simplePos="0" relativeHeight="251658247" behindDoc="1" locked="0" layoutInCell="1" allowOverlap="1" wp14:anchorId="370CC2AA" wp14:editId="40FA46E8">
            <wp:simplePos x="0" y="0"/>
            <wp:positionH relativeFrom="margin">
              <wp:posOffset>3458178</wp:posOffset>
            </wp:positionH>
            <wp:positionV relativeFrom="paragraph">
              <wp:posOffset>114077</wp:posOffset>
            </wp:positionV>
            <wp:extent cx="1474470" cy="1106170"/>
            <wp:effectExtent l="0" t="120650" r="0" b="81280"/>
            <wp:wrapNone/>
            <wp:docPr id="291604930" name="Imagem 12" descr="Imagem em preto e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7987657">
                      <a:off x="0" y="0"/>
                      <a:ext cx="147447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9F368C" w14:textId="2688ABE5" w:rsidR="004B6EFC" w:rsidRDefault="004B6EFC" w:rsidP="00464094">
      <w:pPr>
        <w:jc w:val="both"/>
      </w:pPr>
    </w:p>
    <w:p w14:paraId="4F5AC49B" w14:textId="7B3F86EC" w:rsidR="005969B6" w:rsidRDefault="00056D75" w:rsidP="005969B6">
      <w:pPr>
        <w:ind w:left="3540" w:firstLine="708"/>
        <w:jc w:val="both"/>
      </w:pPr>
      <w:r>
        <w:t xml:space="preserve"> </w:t>
      </w:r>
    </w:p>
    <w:p w14:paraId="3B0F08C8" w14:textId="7AC09768" w:rsidR="005969B6" w:rsidRDefault="005969B6" w:rsidP="005969B6">
      <w:pPr>
        <w:ind w:left="3540" w:firstLine="708"/>
        <w:jc w:val="both"/>
      </w:pPr>
    </w:p>
    <w:p w14:paraId="6ADC9E21" w14:textId="087C60F7" w:rsidR="005969B6" w:rsidRPr="005969B6" w:rsidRDefault="005969B6" w:rsidP="005969B6"/>
    <w:p w14:paraId="68750252" w14:textId="0515FDCB" w:rsidR="00946182" w:rsidRDefault="00C510B6" w:rsidP="003262ED">
      <w:pPr>
        <w:pStyle w:val="Ttulo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6" behindDoc="1" locked="0" layoutInCell="1" allowOverlap="1" wp14:anchorId="583E0755" wp14:editId="233024BF">
                <wp:simplePos x="0" y="0"/>
                <wp:positionH relativeFrom="column">
                  <wp:posOffset>3277235</wp:posOffset>
                </wp:positionH>
                <wp:positionV relativeFrom="paragraph">
                  <wp:posOffset>13060</wp:posOffset>
                </wp:positionV>
                <wp:extent cx="1779104" cy="1404620"/>
                <wp:effectExtent l="0" t="0" r="0" b="0"/>
                <wp:wrapNone/>
                <wp:docPr id="101639896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910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31AE2" w14:textId="33E28527" w:rsidR="00EC659D" w:rsidRDefault="00E1063D" w:rsidP="00BA692B">
                            <w:pPr>
                              <w:jc w:val="center"/>
                            </w:pPr>
                            <w:r>
                              <w:t>Sensor de Temperatura</w:t>
                            </w:r>
                          </w:p>
                          <w:p w14:paraId="6D755AD4" w14:textId="7DB0C143" w:rsidR="00E1063D" w:rsidRDefault="00E1063D" w:rsidP="00BA692B">
                            <w:pPr>
                              <w:jc w:val="center"/>
                            </w:pPr>
                            <w:r>
                              <w:t>LM35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3E075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58.05pt;margin-top:1.05pt;width:140.1pt;height:110.6pt;z-index:-25165823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" filled="f" stroked="f">
                <v:textbox style="mso-fit-shape-to-text:t">
                  <w:txbxContent>
                    <w:p w14:paraId="00F31AE2" w14:textId="33E28527" w:rsidR="00EC659D" w:rsidRDefault="00E1063D" w:rsidP="00BA692B">
                      <w:pPr>
                        <w:jc w:val="center"/>
                      </w:pPr>
                      <w:r>
                        <w:t>Sensor de Temperatura</w:t>
                      </w:r>
                    </w:p>
                    <w:p w14:paraId="6D755AD4" w14:textId="7DB0C143" w:rsidR="00E1063D" w:rsidRDefault="00E1063D" w:rsidP="00BA692B">
                      <w:pPr>
                        <w:jc w:val="center"/>
                      </w:pPr>
                      <w:r>
                        <w:t>LM35</w:t>
                      </w:r>
                    </w:p>
                  </w:txbxContent>
                </v:textbox>
              </v:shape>
            </w:pict>
          </mc:Fallback>
        </mc:AlternateContent>
      </w:r>
      <w:r w:rsidR="00F71F2A">
        <w:rPr>
          <w:noProof/>
        </w:rPr>
        <mc:AlternateContent>
          <mc:Choice Requires="wps">
            <w:drawing>
              <wp:anchor distT="45720" distB="45720" distL="114300" distR="114300" simplePos="0" relativeHeight="251658245" behindDoc="1" locked="0" layoutInCell="1" allowOverlap="1" wp14:anchorId="7FCDEA5A" wp14:editId="7577CE3F">
                <wp:simplePos x="0" y="0"/>
                <wp:positionH relativeFrom="column">
                  <wp:posOffset>369090</wp:posOffset>
                </wp:positionH>
                <wp:positionV relativeFrom="paragraph">
                  <wp:posOffset>20166</wp:posOffset>
                </wp:positionV>
                <wp:extent cx="1881352" cy="1404620"/>
                <wp:effectExtent l="0" t="0" r="5080" b="698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135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4B642" w14:textId="45193820" w:rsidR="00EC659D" w:rsidRDefault="00E1063D" w:rsidP="00BA692B">
                            <w:pPr>
                              <w:jc w:val="center"/>
                            </w:pPr>
                            <w:r>
                              <w:t>Interior Baú de</w:t>
                            </w:r>
                          </w:p>
                          <w:p w14:paraId="0AB37FF5" w14:textId="738AEC74" w:rsidR="00E1063D" w:rsidRDefault="00E1063D" w:rsidP="00BA692B">
                            <w:pPr>
                              <w:jc w:val="center"/>
                            </w:pPr>
                            <w:r>
                              <w:t>Transporte Refrigerado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CDEA5A" id="_x0000_s1027" type="#_x0000_t202" style="position:absolute;margin-left:29.05pt;margin-top:1.6pt;width:148.15pt;height:110.6pt;z-index:-251658235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" stroked="f">
                <v:textbox style="mso-fit-shape-to-text:t">
                  <w:txbxContent>
                    <w:p w14:paraId="7D54B642" w14:textId="45193820" w:rsidR="00EC659D" w:rsidRDefault="00E1063D" w:rsidP="00BA692B">
                      <w:pPr>
                        <w:jc w:val="center"/>
                      </w:pPr>
                      <w:r>
                        <w:t>Interior Baú de</w:t>
                      </w:r>
                    </w:p>
                    <w:p w14:paraId="0AB37FF5" w14:textId="738AEC74" w:rsidR="00E1063D" w:rsidRDefault="00E1063D" w:rsidP="00BA692B">
                      <w:pPr>
                        <w:jc w:val="center"/>
                      </w:pPr>
                      <w:r>
                        <w:t>Transporte Refrigerado</w:t>
                      </w:r>
                    </w:p>
                  </w:txbxContent>
                </v:textbox>
              </v:shape>
            </w:pict>
          </mc:Fallback>
        </mc:AlternateContent>
      </w:r>
    </w:p>
    <w:p w14:paraId="0A9ACB3F" w14:textId="77777777" w:rsidR="005F3ADE" w:rsidRPr="005F3ADE" w:rsidRDefault="005F3ADE" w:rsidP="005F3ADE"/>
    <w:p w14:paraId="095EFCC1" w14:textId="0C2D2ECA" w:rsidR="003262ED" w:rsidRDefault="00694D7B" w:rsidP="003262ED">
      <w:pPr>
        <w:pStyle w:val="Ttulo2"/>
      </w:pPr>
      <w:bookmarkStart w:id="19" w:name="_Toc193130813"/>
      <w:r>
        <w:lastRenderedPageBreak/>
        <w:t>4.2</w:t>
      </w:r>
      <w:r w:rsidR="00AE446A">
        <w:t xml:space="preserve"> Localização dos Sens</w:t>
      </w:r>
      <w:r w:rsidR="00946182">
        <w:t>ores</w:t>
      </w:r>
      <w:bookmarkEnd w:id="19"/>
    </w:p>
    <w:p w14:paraId="14966C1A" w14:textId="5E4EA00D" w:rsidR="00AE446A" w:rsidRDefault="00AE446A" w:rsidP="00FE6368">
      <w:pPr>
        <w:pStyle w:val="PargrafodaLista"/>
        <w:numPr>
          <w:ilvl w:val="0"/>
          <w:numId w:val="16"/>
        </w:numPr>
      </w:pPr>
      <w:r w:rsidRPr="003262ED">
        <w:rPr>
          <w:b/>
          <w:bCs/>
        </w:rPr>
        <w:t>Ponto Mais Quente do Baú</w:t>
      </w:r>
      <w:r>
        <w:t>: Próximo à porta do baú, onde há maior exposição ao calor externo. Este ponto é crucial para detectar variações de temperatura causadas pela abertura frequente da porta.</w:t>
      </w:r>
    </w:p>
    <w:p w14:paraId="69BDE3E8" w14:textId="43943710" w:rsidR="00AE446A" w:rsidRDefault="00AE446A" w:rsidP="00FE6368">
      <w:pPr>
        <w:pStyle w:val="PargrafodaLista"/>
        <w:numPr>
          <w:ilvl w:val="0"/>
          <w:numId w:val="3"/>
        </w:numPr>
        <w:spacing w:line="259" w:lineRule="auto"/>
      </w:pPr>
      <w:r w:rsidRPr="003A6D06">
        <w:rPr>
          <w:b/>
          <w:bCs/>
        </w:rPr>
        <w:t>Ponto Mais Frio do Baú</w:t>
      </w:r>
      <w:r w:rsidRPr="00F17272">
        <w:t>:</w:t>
      </w:r>
      <w:r>
        <w:t xml:space="preserve"> Próximo à saída de ar do sistema de refrigeração. Garante que a temperatura mínima esteja dentro dos limites seguros.</w:t>
      </w:r>
    </w:p>
    <w:p w14:paraId="34DD198B" w14:textId="74562C00" w:rsidR="00AE446A" w:rsidRDefault="00AE446A" w:rsidP="00FE6368">
      <w:pPr>
        <w:pStyle w:val="PargrafodaLista"/>
        <w:numPr>
          <w:ilvl w:val="0"/>
          <w:numId w:val="3"/>
        </w:numPr>
        <w:spacing w:line="259" w:lineRule="auto"/>
      </w:pPr>
      <w:r w:rsidRPr="003A6D06">
        <w:rPr>
          <w:b/>
          <w:bCs/>
        </w:rPr>
        <w:t>Centro do Baú</w:t>
      </w:r>
      <w:r w:rsidRPr="006E4C42">
        <w:t>:</w:t>
      </w:r>
      <w:r>
        <w:t xml:space="preserve"> No meio da carga, onde a temperatura tende a ser mais estável. Representa a temperatura média da carga.</w:t>
      </w:r>
    </w:p>
    <w:p w14:paraId="2129B04E" w14:textId="4C01444A" w:rsidR="00AE446A" w:rsidRDefault="00AE446A" w:rsidP="00FE6368">
      <w:pPr>
        <w:pStyle w:val="PargrafodaLista"/>
        <w:numPr>
          <w:ilvl w:val="0"/>
          <w:numId w:val="3"/>
        </w:numPr>
        <w:spacing w:line="259" w:lineRule="auto"/>
      </w:pPr>
      <w:r w:rsidRPr="003A6D06">
        <w:rPr>
          <w:b/>
          <w:bCs/>
        </w:rPr>
        <w:t>Cantos Superiores e Inferiores</w:t>
      </w:r>
      <w:r w:rsidRPr="006E4C42">
        <w:t>:</w:t>
      </w:r>
      <w:r>
        <w:t xml:space="preserve"> Sensores nos cantos ajudam a identificar variações térmicas causadas por diferenças na circulação de ar. Um sensor no canto superior e outro no inferior podem detectar estratificação de temperatura.</w:t>
      </w:r>
    </w:p>
    <w:p w14:paraId="575D6CC3" w14:textId="06C8B540" w:rsidR="00AE446A" w:rsidRDefault="00AE446A" w:rsidP="00FE6368">
      <w:pPr>
        <w:pStyle w:val="PargrafodaLista"/>
        <w:numPr>
          <w:ilvl w:val="0"/>
          <w:numId w:val="3"/>
        </w:numPr>
        <w:spacing w:line="259" w:lineRule="auto"/>
      </w:pPr>
      <w:r w:rsidRPr="003A6D06">
        <w:rPr>
          <w:b/>
          <w:bCs/>
        </w:rPr>
        <w:t>Próximo à Carga Sensível</w:t>
      </w:r>
      <w:r w:rsidRPr="008E595B">
        <w:t>:</w:t>
      </w:r>
      <w:r>
        <w:t xml:space="preserve"> Produtos mais sensíveis à temperatura, instalar sensores próximos a eles.</w:t>
      </w:r>
    </w:p>
    <w:p w14:paraId="3622592B" w14:textId="372FA0EE" w:rsidR="00AE446A" w:rsidRDefault="003A6D06" w:rsidP="00981A2C">
      <w:pPr>
        <w:pStyle w:val="Ttulo2"/>
      </w:pPr>
      <w:bookmarkStart w:id="20" w:name="_Toc191904275"/>
      <w:bookmarkStart w:id="21" w:name="_Toc193130814"/>
      <w:r>
        <w:t>4.3</w:t>
      </w:r>
      <w:r w:rsidR="00AE446A">
        <w:t xml:space="preserve"> Quantidade de Sensores</w:t>
      </w:r>
      <w:bookmarkEnd w:id="20"/>
      <w:bookmarkEnd w:id="21"/>
    </w:p>
    <w:p w14:paraId="2884565C" w14:textId="77777777" w:rsidR="00EE7127" w:rsidRDefault="00AE446A" w:rsidP="00EE7127">
      <w:r>
        <w:t>A quantidade de sensores varia conforme o tamanho do baú e a complexidade da carga.</w:t>
      </w:r>
    </w:p>
    <w:p w14:paraId="132EB230" w14:textId="12F6FE3E" w:rsidR="00AE446A" w:rsidRDefault="00AE446A" w:rsidP="00FE6368">
      <w:pPr>
        <w:pStyle w:val="PargrafodaLista"/>
        <w:numPr>
          <w:ilvl w:val="0"/>
          <w:numId w:val="17"/>
        </w:numPr>
      </w:pPr>
      <w:r w:rsidRPr="00EE7127">
        <w:rPr>
          <w:b/>
          <w:bCs/>
        </w:rPr>
        <w:t xml:space="preserve">Baús </w:t>
      </w:r>
      <w:r w:rsidR="006B044B" w:rsidRPr="00EE7127">
        <w:rPr>
          <w:b/>
          <w:bCs/>
        </w:rPr>
        <w:t xml:space="preserve">de </w:t>
      </w:r>
      <w:r w:rsidRPr="00EE7127">
        <w:rPr>
          <w:b/>
          <w:bCs/>
        </w:rPr>
        <w:t>até 10 metros de comprimento</w:t>
      </w:r>
      <w:r>
        <w:t>:</w:t>
      </w:r>
    </w:p>
    <w:p w14:paraId="01769164" w14:textId="50501664" w:rsidR="00AE446A" w:rsidRPr="00896BCF" w:rsidRDefault="00AE446A" w:rsidP="00BF0D6B">
      <w:pPr>
        <w:pStyle w:val="PargrafodaLista"/>
        <w:spacing w:line="259" w:lineRule="auto"/>
        <w:ind w:left="1068"/>
      </w:pPr>
      <w:r w:rsidRPr="00896BCF">
        <w:t>3 sensores:</w:t>
      </w:r>
    </w:p>
    <w:p w14:paraId="3CB4546A" w14:textId="6EB727DF" w:rsidR="00AE446A" w:rsidRDefault="00AE446A" w:rsidP="009960A3">
      <w:pPr>
        <w:pStyle w:val="PargrafodaLista"/>
        <w:spacing w:line="259" w:lineRule="auto"/>
        <w:ind w:left="1428"/>
      </w:pPr>
      <w:r>
        <w:t>1 próximo à porta (ponto mais quente).</w:t>
      </w:r>
    </w:p>
    <w:p w14:paraId="6D172AFE" w14:textId="728B1A3A" w:rsidR="00AE446A" w:rsidRDefault="00AE446A" w:rsidP="009960A3">
      <w:pPr>
        <w:pStyle w:val="PargrafodaLista"/>
        <w:spacing w:line="259" w:lineRule="auto"/>
        <w:ind w:left="1428"/>
      </w:pPr>
      <w:r>
        <w:t>1 no centro do baú.</w:t>
      </w:r>
    </w:p>
    <w:p w14:paraId="4DEDF26C" w14:textId="54743D29" w:rsidR="006F0F92" w:rsidRDefault="00AE446A" w:rsidP="00B32B79">
      <w:pPr>
        <w:pStyle w:val="PargrafodaLista"/>
        <w:spacing w:line="259" w:lineRule="auto"/>
        <w:ind w:left="1428"/>
      </w:pPr>
      <w:r>
        <w:t>1 próximo à saída de ar do sistema de refrigeração (ponto mais frio).</w:t>
      </w:r>
    </w:p>
    <w:p w14:paraId="00FBBC30" w14:textId="611C03D5" w:rsidR="006F0F92" w:rsidRPr="006F0F92" w:rsidRDefault="006F0F92" w:rsidP="008871AB">
      <w:pPr>
        <w:spacing w:line="259" w:lineRule="auto"/>
        <w:rPr>
          <w:b/>
          <w:bCs/>
        </w:rPr>
      </w:pPr>
      <w:r w:rsidRPr="006F0F92">
        <w:rPr>
          <w:b/>
          <w:bCs/>
        </w:rPr>
        <w:t>Considerações Adicionais:</w:t>
      </w:r>
    </w:p>
    <w:p w14:paraId="79CA3E63" w14:textId="1F43A41D" w:rsidR="00750024" w:rsidRDefault="00AE446A" w:rsidP="008871AB">
      <w:pPr>
        <w:spacing w:line="259" w:lineRule="auto"/>
        <w:jc w:val="both"/>
      </w:pPr>
      <w:r w:rsidRPr="008B3654">
        <w:t>Distribuição Uniforme</w:t>
      </w:r>
      <w:r>
        <w:t>: Os sensores devem ser distribuídos de forma a cobrir todas as áreas críticas do baú, garantindo que nenhum ponto fique sem monitoramento.</w:t>
      </w:r>
    </w:p>
    <w:p w14:paraId="5EC84FF4" w14:textId="3097FB08" w:rsidR="00AE446A" w:rsidRDefault="00AE446A" w:rsidP="008871AB">
      <w:pPr>
        <w:spacing w:line="259" w:lineRule="auto"/>
        <w:jc w:val="both"/>
      </w:pPr>
      <w:r w:rsidRPr="00750024">
        <w:t>Altura dos Sensores</w:t>
      </w:r>
      <w:r>
        <w:t>: Instalar sensores em diferentes alturas (superior, médio e inferior) para capturar variações de temperatura ao longo de vertical.</w:t>
      </w:r>
    </w:p>
    <w:p w14:paraId="45B0245F" w14:textId="055388E8" w:rsidR="00AE446A" w:rsidRDefault="00AE446A" w:rsidP="00CD7405">
      <w:pPr>
        <w:spacing w:line="259" w:lineRule="auto"/>
        <w:jc w:val="both"/>
      </w:pPr>
      <w:r w:rsidRPr="00750024">
        <w:t>Proteção dos Sensores</w:t>
      </w:r>
      <w:r>
        <w:t>: Os sensores devem ser protegidos contra dados físicos, como impactos durante o carregamento e descarregamento.</w:t>
      </w:r>
    </w:p>
    <w:p w14:paraId="41957790" w14:textId="77777777" w:rsidR="005168EB" w:rsidRDefault="00AE446A" w:rsidP="00B32B79">
      <w:pPr>
        <w:spacing w:line="259" w:lineRule="auto"/>
        <w:jc w:val="both"/>
      </w:pPr>
      <w:r w:rsidRPr="00750024">
        <w:t>Calibração</w:t>
      </w:r>
      <w:r>
        <w:t>: Todos os sensores devem ser calibrados regularmente para garantir precisão nas medições.</w:t>
      </w:r>
      <w:bookmarkStart w:id="22" w:name="_Toc191904276"/>
      <w:bookmarkStart w:id="23" w:name="_Toc193130815"/>
    </w:p>
    <w:p w14:paraId="2A9DCDBE" w14:textId="71FB01FC" w:rsidR="002D2A4F" w:rsidRDefault="002D2A4F" w:rsidP="00B32B79">
      <w:pPr>
        <w:spacing w:line="259" w:lineRule="auto"/>
        <w:jc w:val="both"/>
      </w:pPr>
      <w:bookmarkStart w:id="24" w:name="_Toc191904277"/>
      <w:bookmarkEnd w:id="22"/>
      <w:bookmarkEnd w:id="23"/>
    </w:p>
    <w:p w14:paraId="69BE8CD1" w14:textId="24CAADBB" w:rsidR="00F93E59" w:rsidRDefault="00E03D09">
      <w:r>
        <w:br w:type="page"/>
      </w:r>
    </w:p>
    <w:p w14:paraId="2E86373F" w14:textId="1A948384" w:rsidR="00F93E59" w:rsidRPr="00981A2C" w:rsidRDefault="00F93E59" w:rsidP="00F93E59">
      <w:pPr>
        <w:pStyle w:val="Ttulo3"/>
      </w:pPr>
      <w:r>
        <w:lastRenderedPageBreak/>
        <w:t>4.4 Estregáveis</w:t>
      </w:r>
    </w:p>
    <w:p w14:paraId="27578C85" w14:textId="593A3F5E" w:rsidR="00AE446A" w:rsidRPr="00981A2C" w:rsidRDefault="00C95123" w:rsidP="002D2A4F">
      <w:pPr>
        <w:pStyle w:val="Ttulo3"/>
        <w:ind w:firstLine="708"/>
      </w:pPr>
      <w:bookmarkStart w:id="25" w:name="_Toc193130816"/>
      <w:r w:rsidRPr="00981A2C">
        <w:t>4.4.</w:t>
      </w:r>
      <w:r w:rsidR="00AE446A" w:rsidRPr="00981A2C">
        <w:t>1 Produtos que serão entregues</w:t>
      </w:r>
      <w:bookmarkEnd w:id="24"/>
      <w:bookmarkEnd w:id="25"/>
    </w:p>
    <w:p w14:paraId="64B6A20E" w14:textId="148ECB0B" w:rsidR="00AE446A" w:rsidRDefault="00AE446A" w:rsidP="00FE6368">
      <w:pPr>
        <w:pStyle w:val="PargrafodaLista"/>
        <w:numPr>
          <w:ilvl w:val="0"/>
          <w:numId w:val="4"/>
        </w:numPr>
        <w:spacing w:line="259" w:lineRule="auto"/>
      </w:pPr>
      <w:r w:rsidRPr="008B0989">
        <w:rPr>
          <w:b/>
          <w:bCs/>
        </w:rPr>
        <w:t xml:space="preserve">Sensores de Temperatura de Alta Precisão: </w:t>
      </w:r>
      <w:r>
        <w:t>Dispositivos instalados nos baús refrigerados para coleta contínua e precisa de dados de temperatura.</w:t>
      </w:r>
    </w:p>
    <w:p w14:paraId="4D73E7D3" w14:textId="72945811" w:rsidR="00AE446A" w:rsidRDefault="00AE446A" w:rsidP="00FE6368">
      <w:pPr>
        <w:pStyle w:val="PargrafodaLista"/>
        <w:numPr>
          <w:ilvl w:val="0"/>
          <w:numId w:val="4"/>
        </w:numPr>
        <w:spacing w:line="259" w:lineRule="auto"/>
      </w:pPr>
      <w:r w:rsidRPr="008B0989">
        <w:rPr>
          <w:b/>
          <w:bCs/>
        </w:rPr>
        <w:t>Plataforma de Software</w:t>
      </w:r>
      <w:r>
        <w:t xml:space="preserve">: Sistema intuitiva para visualização e gerenciamento dos dados de temperatura em tempo real, acessível via dispositivos móveis ou computadores. </w:t>
      </w:r>
    </w:p>
    <w:p w14:paraId="72916357" w14:textId="303C21E1" w:rsidR="00AE446A" w:rsidRDefault="00AE446A" w:rsidP="00FE6368">
      <w:pPr>
        <w:pStyle w:val="PargrafodaLista"/>
        <w:numPr>
          <w:ilvl w:val="0"/>
          <w:numId w:val="4"/>
        </w:numPr>
        <w:spacing w:line="259" w:lineRule="auto"/>
      </w:pPr>
      <w:r w:rsidRPr="008B0989">
        <w:rPr>
          <w:b/>
          <w:bCs/>
        </w:rPr>
        <w:t>Gráficos Automatizados</w:t>
      </w:r>
      <w:r w:rsidRPr="00FC46A4">
        <w:t>:</w:t>
      </w:r>
      <w:r>
        <w:t xml:space="preserve"> Ferramentas para geração de gráficos sobre as condições térmicas durante o transporte.</w:t>
      </w:r>
    </w:p>
    <w:p w14:paraId="4E9CEAB4" w14:textId="2287D5B4" w:rsidR="00AE446A" w:rsidRDefault="00AE446A" w:rsidP="00FE6368">
      <w:pPr>
        <w:pStyle w:val="PargrafodaLista"/>
        <w:numPr>
          <w:ilvl w:val="0"/>
          <w:numId w:val="4"/>
        </w:numPr>
        <w:spacing w:line="259" w:lineRule="auto"/>
      </w:pPr>
      <w:r w:rsidRPr="008B0989">
        <w:rPr>
          <w:b/>
          <w:bCs/>
        </w:rPr>
        <w:t>Sistema de Alerta Automáticos</w:t>
      </w:r>
      <w:r w:rsidRPr="00FC46A4">
        <w:t>:</w:t>
      </w:r>
      <w:r>
        <w:t xml:space="preserve"> Mecanismo de notificações instantâneas em caso de variações de temperatura fora dos limites pré-definidos.</w:t>
      </w:r>
    </w:p>
    <w:p w14:paraId="7C0CFEC7" w14:textId="7F96F0C3" w:rsidR="007B50CF" w:rsidRDefault="004209F5" w:rsidP="00FE6368">
      <w:pPr>
        <w:pStyle w:val="PargrafodaLista"/>
        <w:numPr>
          <w:ilvl w:val="0"/>
          <w:numId w:val="4"/>
        </w:numPr>
        <w:spacing w:line="259" w:lineRule="auto"/>
      </w:pPr>
      <w:r>
        <w:rPr>
          <w:b/>
          <w:bCs/>
        </w:rPr>
        <w:t>Relatórios</w:t>
      </w:r>
      <w:r w:rsidR="00AE446A" w:rsidRPr="008B0989">
        <w:rPr>
          <w:b/>
          <w:bCs/>
        </w:rPr>
        <w:t xml:space="preserve"> Técnic</w:t>
      </w:r>
      <w:r w:rsidR="0074483B">
        <w:rPr>
          <w:b/>
          <w:bCs/>
        </w:rPr>
        <w:t>os</w:t>
      </w:r>
      <w:r w:rsidR="00AE446A" w:rsidRPr="00FC46A4">
        <w:t>:</w:t>
      </w:r>
      <w:r w:rsidR="00AE446A">
        <w:t xml:space="preserve"> </w:t>
      </w:r>
      <w:bookmarkStart w:id="26" w:name="_Toc191904278"/>
      <w:r w:rsidR="00DB03B8">
        <w:t xml:space="preserve">Documentação com especificações </w:t>
      </w:r>
      <w:r w:rsidR="006A64A0">
        <w:t>do sistema.</w:t>
      </w:r>
    </w:p>
    <w:p w14:paraId="0780ED4E" w14:textId="5C4E13C4" w:rsidR="00A07BD6" w:rsidRDefault="00A07BD6" w:rsidP="00FE6368">
      <w:pPr>
        <w:pStyle w:val="PargrafodaLista"/>
        <w:numPr>
          <w:ilvl w:val="0"/>
          <w:numId w:val="4"/>
        </w:numPr>
        <w:spacing w:line="259" w:lineRule="auto"/>
      </w:pPr>
      <w:r>
        <w:rPr>
          <w:b/>
          <w:bCs/>
        </w:rPr>
        <w:t>Sistema Help Desk</w:t>
      </w:r>
      <w:r w:rsidRPr="00A07BD6">
        <w:t>:</w:t>
      </w:r>
      <w:r>
        <w:t xml:space="preserve"> Disponibilizaremos o sistema JIRA para clientes como algum tipo de problema possam abrir chamados para terem contato com a empresa.</w:t>
      </w:r>
    </w:p>
    <w:p w14:paraId="73E312EC" w14:textId="77777777" w:rsidR="009E6218" w:rsidRDefault="009E6218" w:rsidP="009E6218">
      <w:pPr>
        <w:pStyle w:val="PargrafodaLista"/>
        <w:spacing w:line="259" w:lineRule="auto"/>
        <w:ind w:left="1080"/>
      </w:pPr>
    </w:p>
    <w:p w14:paraId="0AFFFCA9" w14:textId="62AADCE6" w:rsidR="00AE446A" w:rsidRPr="007B50CF" w:rsidRDefault="00C95123" w:rsidP="002D2A4F">
      <w:pPr>
        <w:pStyle w:val="Ttulo3"/>
        <w:ind w:firstLine="708"/>
      </w:pPr>
      <w:bookmarkStart w:id="27" w:name="_Toc193130817"/>
      <w:r w:rsidRPr="007B50CF">
        <w:t>4.4.2</w:t>
      </w:r>
      <w:r w:rsidR="00AE446A" w:rsidRPr="007B50CF">
        <w:t xml:space="preserve"> Serviços que serão entregues</w:t>
      </w:r>
      <w:bookmarkEnd w:id="26"/>
      <w:bookmarkEnd w:id="27"/>
    </w:p>
    <w:p w14:paraId="198C8BFB" w14:textId="38C5AAD9" w:rsidR="00AE446A" w:rsidRPr="008552C4" w:rsidRDefault="00AE446A" w:rsidP="00FE6368">
      <w:pPr>
        <w:pStyle w:val="PargrafodaLista"/>
        <w:numPr>
          <w:ilvl w:val="0"/>
          <w:numId w:val="5"/>
        </w:numPr>
        <w:spacing w:line="259" w:lineRule="auto"/>
        <w:rPr>
          <w:b/>
          <w:bCs/>
        </w:rPr>
      </w:pPr>
      <w:r w:rsidRPr="008552C4">
        <w:rPr>
          <w:b/>
          <w:bCs/>
        </w:rPr>
        <w:t>Instalação e Configuração</w:t>
      </w:r>
      <w:r w:rsidRPr="00FC46A4">
        <w:t xml:space="preserve">: </w:t>
      </w:r>
      <w:r>
        <w:t>Implementação dos sensores e integração do sistema com a frota de veículos refrigerados.</w:t>
      </w:r>
    </w:p>
    <w:p w14:paraId="5BED567B" w14:textId="39C8070E" w:rsidR="00E65E3E" w:rsidRDefault="00AE446A" w:rsidP="00E65E3E">
      <w:pPr>
        <w:pStyle w:val="PargrafodaLista"/>
        <w:numPr>
          <w:ilvl w:val="0"/>
          <w:numId w:val="5"/>
        </w:numPr>
        <w:spacing w:line="259" w:lineRule="auto"/>
        <w:rPr>
          <w:b/>
          <w:bCs/>
        </w:rPr>
      </w:pPr>
      <w:r w:rsidRPr="008552C4">
        <w:rPr>
          <w:b/>
          <w:bCs/>
        </w:rPr>
        <w:t>Manutenção Preventiva</w:t>
      </w:r>
      <w:r w:rsidRPr="009E5CCF">
        <w:t>:</w:t>
      </w:r>
      <w:r>
        <w:t xml:space="preserve"> Planos de manutenção para garantir o funcionamento adequado da plataforma de software</w:t>
      </w:r>
      <w:r w:rsidR="008B7DE2">
        <w:t xml:space="preserve"> e dos sensores</w:t>
      </w:r>
      <w:r w:rsidR="00091340">
        <w:t xml:space="preserve">, </w:t>
      </w:r>
      <w:r w:rsidR="00AE7C34">
        <w:t>(</w:t>
      </w:r>
      <w:r w:rsidR="00091340">
        <w:t xml:space="preserve">trocas </w:t>
      </w:r>
      <w:r w:rsidR="00AE7C34">
        <w:t>substitutivas</w:t>
      </w:r>
      <w:r w:rsidR="007A704D">
        <w:t xml:space="preserve"> dos</w:t>
      </w:r>
      <w:r w:rsidR="00AE7C34">
        <w:t xml:space="preserve"> sensores</w:t>
      </w:r>
      <w:r w:rsidR="007A704D">
        <w:t xml:space="preserve"> apenas</w:t>
      </w:r>
      <w:r w:rsidR="00406CC3">
        <w:t xml:space="preserve"> por defeito de fabricação</w:t>
      </w:r>
      <w:r w:rsidR="00AE7C34">
        <w:t>).</w:t>
      </w:r>
    </w:p>
    <w:p w14:paraId="65A83A5E" w14:textId="00E7E949" w:rsidR="004241A9" w:rsidRPr="008552C4" w:rsidRDefault="004241A9" w:rsidP="00E65E3E">
      <w:pPr>
        <w:pStyle w:val="PargrafodaLista"/>
        <w:numPr>
          <w:ilvl w:val="0"/>
          <w:numId w:val="5"/>
        </w:numPr>
        <w:spacing w:line="259" w:lineRule="auto"/>
        <w:rPr>
          <w:b/>
          <w:bCs/>
        </w:rPr>
      </w:pPr>
      <w:r>
        <w:rPr>
          <w:b/>
          <w:bCs/>
        </w:rPr>
        <w:t>Treinamento para</w:t>
      </w:r>
      <w:r w:rsidR="0082191A">
        <w:rPr>
          <w:b/>
          <w:bCs/>
        </w:rPr>
        <w:t xml:space="preserve"> funcionários</w:t>
      </w:r>
      <w:r>
        <w:t>:</w:t>
      </w:r>
      <w:r w:rsidR="0082191A">
        <w:t xml:space="preserve"> Será ofertado um treinamento para funcionários falando sobre o sistema e ensinando-os a </w:t>
      </w:r>
      <w:r w:rsidR="0918CF39">
        <w:t>utilizá</w:t>
      </w:r>
      <w:r w:rsidR="0082191A">
        <w:t>-lo.</w:t>
      </w:r>
    </w:p>
    <w:p w14:paraId="7B0A7F4C" w14:textId="4FE94E2D" w:rsidR="00AE446A" w:rsidRDefault="00D60BD5" w:rsidP="002D2A4F">
      <w:pPr>
        <w:pStyle w:val="Ttulo3"/>
        <w:ind w:firstLine="708"/>
      </w:pPr>
      <w:bookmarkStart w:id="28" w:name="_Toc191904279"/>
      <w:bookmarkStart w:id="29" w:name="_Toc193130818"/>
      <w:r>
        <w:t>4.4.</w:t>
      </w:r>
      <w:r w:rsidR="00AE446A">
        <w:t xml:space="preserve">3 </w:t>
      </w:r>
      <w:r w:rsidR="36EBE032">
        <w:t>Resultados</w:t>
      </w:r>
      <w:r w:rsidR="00AE446A">
        <w:t xml:space="preserve"> que serão entregues:</w:t>
      </w:r>
      <w:bookmarkEnd w:id="28"/>
      <w:bookmarkEnd w:id="29"/>
    </w:p>
    <w:p w14:paraId="2E2DA623" w14:textId="78D334D8" w:rsidR="00AE446A" w:rsidRDefault="00446583" w:rsidP="00FE6368">
      <w:pPr>
        <w:pStyle w:val="PargrafodaLista"/>
        <w:numPr>
          <w:ilvl w:val="0"/>
          <w:numId w:val="6"/>
        </w:numPr>
        <w:spacing w:line="259" w:lineRule="auto"/>
      </w:pPr>
      <w:r>
        <w:rPr>
          <w:b/>
          <w:bCs/>
        </w:rPr>
        <w:t>Monitoramento Contínuo da Temperatura</w:t>
      </w:r>
      <w:r w:rsidR="00AE446A">
        <w:t xml:space="preserve">: </w:t>
      </w:r>
      <w:r>
        <w:t xml:space="preserve">Registro preciso e em tempo real, garantindo maior </w:t>
      </w:r>
      <w:r w:rsidR="005C0DC3">
        <w:t>controle sobre a cadeia de frio.</w:t>
      </w:r>
    </w:p>
    <w:p w14:paraId="284B61AF" w14:textId="3FD07C92" w:rsidR="00AE446A" w:rsidRDefault="00AE446A" w:rsidP="00FE6368">
      <w:pPr>
        <w:pStyle w:val="PargrafodaLista"/>
        <w:numPr>
          <w:ilvl w:val="0"/>
          <w:numId w:val="6"/>
        </w:numPr>
        <w:spacing w:line="259" w:lineRule="auto"/>
      </w:pPr>
      <w:r w:rsidRPr="008552C4">
        <w:rPr>
          <w:b/>
          <w:bCs/>
        </w:rPr>
        <w:t>Eficiência Operacional</w:t>
      </w:r>
      <w:r w:rsidRPr="000E22B2">
        <w:t>: Automação</w:t>
      </w:r>
      <w:r>
        <w:t xml:space="preserve"> do monitoramento, </w:t>
      </w:r>
      <w:r w:rsidR="00CF403F">
        <w:t>reduzindo erros humanos</w:t>
      </w:r>
      <w:r w:rsidR="000503E7">
        <w:t xml:space="preserve"> e minimizando a necessidade de inspeções manuais.</w:t>
      </w:r>
    </w:p>
    <w:p w14:paraId="6DD00578" w14:textId="392F2E95" w:rsidR="00AE446A" w:rsidRDefault="00AE446A" w:rsidP="00FE6368">
      <w:pPr>
        <w:pStyle w:val="PargrafodaLista"/>
        <w:numPr>
          <w:ilvl w:val="0"/>
          <w:numId w:val="6"/>
        </w:numPr>
        <w:spacing w:line="259" w:lineRule="auto"/>
      </w:pPr>
      <w:r w:rsidRPr="008552C4">
        <w:rPr>
          <w:b/>
          <w:bCs/>
        </w:rPr>
        <w:t>Transparência e Confiança</w:t>
      </w:r>
      <w:r w:rsidRPr="00BB148D">
        <w:t>:</w:t>
      </w:r>
      <w:r>
        <w:t xml:space="preserve"> </w:t>
      </w:r>
      <w:r w:rsidRPr="008552C4">
        <w:rPr>
          <w:b/>
          <w:bCs/>
        </w:rPr>
        <w:t>Rastreabilidade Completa</w:t>
      </w:r>
      <w:r w:rsidRPr="00552ED3">
        <w:t>:</w:t>
      </w:r>
      <w:r>
        <w:t xml:space="preserve"> Histórico de temperatura de cada carga, permitindo a rastreabilidade e a tomada de decisões informadas.</w:t>
      </w:r>
    </w:p>
    <w:p w14:paraId="606ECF31" w14:textId="57DB8397" w:rsidR="00AE446A" w:rsidRDefault="000503E7" w:rsidP="00FE6368">
      <w:pPr>
        <w:pStyle w:val="PargrafodaLista"/>
        <w:numPr>
          <w:ilvl w:val="0"/>
          <w:numId w:val="6"/>
        </w:numPr>
        <w:spacing w:line="259" w:lineRule="auto"/>
      </w:pPr>
      <w:r>
        <w:rPr>
          <w:b/>
          <w:bCs/>
        </w:rPr>
        <w:lastRenderedPageBreak/>
        <w:t>Diferencial Competitivo e Inovação</w:t>
      </w:r>
      <w:r w:rsidR="00AE446A" w:rsidRPr="00091B51">
        <w:t>:</w:t>
      </w:r>
      <w:r w:rsidR="00AE446A">
        <w:t xml:space="preserve"> </w:t>
      </w:r>
      <w:r>
        <w:t>P</w:t>
      </w:r>
      <w:r w:rsidR="00AE446A">
        <w:t>osiciona</w:t>
      </w:r>
      <w:r>
        <w:t xml:space="preserve">mento estratégico no mercado como </w:t>
      </w:r>
      <w:r w:rsidR="00AE446A">
        <w:t>referência em tecnologia e qualidade no transporte refrigerado.</w:t>
      </w:r>
    </w:p>
    <w:p w14:paraId="6B0A116A" w14:textId="04F5935D" w:rsidR="00AE446A" w:rsidRDefault="00C32777" w:rsidP="00E9366B">
      <w:pPr>
        <w:pStyle w:val="Ttulo2"/>
        <w:rPr>
          <w:color w:val="156082" w:themeColor="accent1"/>
        </w:rPr>
      </w:pPr>
      <w:bookmarkStart w:id="30" w:name="_Toc191904280"/>
      <w:bookmarkStart w:id="31" w:name="_Toc193130819"/>
      <w:r>
        <w:t>4.</w:t>
      </w:r>
      <w:r w:rsidR="00D60BD5">
        <w:t>5</w:t>
      </w:r>
      <w:r w:rsidR="00AE446A" w:rsidRPr="1C6E7976">
        <w:t xml:space="preserve"> Requisitos</w:t>
      </w:r>
      <w:bookmarkEnd w:id="30"/>
      <w:bookmarkEnd w:id="31"/>
    </w:p>
    <w:p w14:paraId="7C4B0BF6" w14:textId="40E5BDDB" w:rsidR="00AE446A" w:rsidRPr="00E9366B" w:rsidRDefault="00C32777" w:rsidP="002D2A4F">
      <w:pPr>
        <w:pStyle w:val="Ttulo3"/>
        <w:ind w:firstLine="708"/>
      </w:pPr>
      <w:bookmarkStart w:id="32" w:name="_Toc191904281"/>
      <w:bookmarkStart w:id="33" w:name="_Toc193130820"/>
      <w:r w:rsidRPr="00E9366B">
        <w:t>4.5.1</w:t>
      </w:r>
      <w:r w:rsidR="00AE446A" w:rsidRPr="00E9366B">
        <w:t xml:space="preserve"> Funcionais</w:t>
      </w:r>
      <w:bookmarkEnd w:id="32"/>
      <w:bookmarkEnd w:id="33"/>
    </w:p>
    <w:tbl>
      <w:tblPr>
        <w:tblW w:w="10160" w:type="dxa"/>
        <w:jc w:val="center"/>
        <w:tbl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single" w:sz="4" w:space="0" w:color="156082" w:themeColor="accent1"/>
          <w:insideV w:val="single" w:sz="4" w:space="0" w:color="156082" w:themeColor="accent1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0"/>
        <w:gridCol w:w="8"/>
        <w:gridCol w:w="1225"/>
        <w:gridCol w:w="30"/>
        <w:gridCol w:w="2086"/>
        <w:gridCol w:w="24"/>
        <w:gridCol w:w="3792"/>
        <w:gridCol w:w="8"/>
        <w:gridCol w:w="1640"/>
      </w:tblGrid>
      <w:tr w:rsidR="0066567B" w:rsidRPr="001474E2" w14:paraId="025D6FA7" w14:textId="77777777" w:rsidTr="001474E2">
        <w:trPr>
          <w:trHeight w:val="615"/>
          <w:jc w:val="center"/>
        </w:trPr>
        <w:tc>
          <w:tcPr>
            <w:tcW w:w="1388" w:type="dxa"/>
            <w:gridSpan w:val="2"/>
            <w:shd w:val="clear" w:color="auto" w:fill="104861"/>
            <w:noWrap/>
            <w:vAlign w:val="center"/>
            <w:hideMark/>
          </w:tcPr>
          <w:p w14:paraId="3E60900B" w14:textId="77777777" w:rsidR="00F60F0E" w:rsidRPr="00F60F0E" w:rsidRDefault="00F60F0E" w:rsidP="00F60F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sz w:val="22"/>
                <w:szCs w:val="22"/>
                <w:lang w:eastAsia="pt-BR"/>
              </w:rPr>
            </w:pPr>
            <w:r w:rsidRPr="00F60F0E">
              <w:rPr>
                <w:rFonts w:ascii="Aptos Narrow" w:eastAsia="Times New Roman" w:hAnsi="Aptos Narrow" w:cs="Times New Roman"/>
                <w:color w:val="FFFFFF"/>
                <w:sz w:val="22"/>
                <w:szCs w:val="22"/>
                <w:lang w:eastAsia="pt-BR"/>
              </w:rPr>
              <w:t>Categoria</w:t>
            </w:r>
          </w:p>
        </w:tc>
        <w:tc>
          <w:tcPr>
            <w:tcW w:w="1216" w:type="dxa"/>
            <w:gridSpan w:val="2"/>
            <w:shd w:val="clear" w:color="auto" w:fill="104861"/>
            <w:noWrap/>
            <w:vAlign w:val="center"/>
            <w:hideMark/>
          </w:tcPr>
          <w:p w14:paraId="1982CCD7" w14:textId="77777777" w:rsidR="00F60F0E" w:rsidRPr="00F60F0E" w:rsidRDefault="00F60F0E" w:rsidP="00F60F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sz w:val="22"/>
                <w:szCs w:val="22"/>
                <w:lang w:eastAsia="pt-BR"/>
              </w:rPr>
            </w:pPr>
            <w:r w:rsidRPr="00F60F0E">
              <w:rPr>
                <w:rFonts w:ascii="Aptos Narrow" w:eastAsia="Times New Roman" w:hAnsi="Aptos Narrow" w:cs="Times New Roman"/>
                <w:color w:val="FFFFFF"/>
                <w:sz w:val="22"/>
                <w:szCs w:val="22"/>
                <w:lang w:eastAsia="pt-BR"/>
              </w:rPr>
              <w:t>Identificador</w:t>
            </w:r>
          </w:p>
        </w:tc>
        <w:tc>
          <w:tcPr>
            <w:tcW w:w="2092" w:type="dxa"/>
            <w:shd w:val="clear" w:color="auto" w:fill="104861"/>
            <w:vAlign w:val="center"/>
            <w:hideMark/>
          </w:tcPr>
          <w:p w14:paraId="49F91B96" w14:textId="77777777" w:rsidR="00F60F0E" w:rsidRPr="00F60F0E" w:rsidRDefault="00F60F0E" w:rsidP="00F60F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lang w:eastAsia="pt-BR"/>
              </w:rPr>
            </w:pPr>
            <w:r w:rsidRPr="00F60F0E">
              <w:rPr>
                <w:rFonts w:ascii="Aptos Narrow" w:eastAsia="Times New Roman" w:hAnsi="Aptos Narrow" w:cs="Times New Roman"/>
                <w:color w:val="FFFFFF"/>
                <w:lang w:eastAsia="pt-BR"/>
              </w:rPr>
              <w:t>Requisito</w:t>
            </w:r>
          </w:p>
        </w:tc>
        <w:tc>
          <w:tcPr>
            <w:tcW w:w="3816" w:type="dxa"/>
            <w:gridSpan w:val="2"/>
            <w:shd w:val="clear" w:color="auto" w:fill="104861"/>
            <w:noWrap/>
            <w:vAlign w:val="center"/>
            <w:hideMark/>
          </w:tcPr>
          <w:p w14:paraId="74A42E45" w14:textId="77777777" w:rsidR="00F60F0E" w:rsidRPr="00F60F0E" w:rsidRDefault="00F60F0E" w:rsidP="00F60F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sz w:val="22"/>
                <w:szCs w:val="22"/>
                <w:lang w:eastAsia="pt-BR"/>
              </w:rPr>
            </w:pPr>
            <w:r w:rsidRPr="00F60F0E">
              <w:rPr>
                <w:rFonts w:ascii="Aptos Narrow" w:eastAsia="Times New Roman" w:hAnsi="Aptos Narrow" w:cs="Times New Roman"/>
                <w:color w:val="FFFFFF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1648" w:type="dxa"/>
            <w:gridSpan w:val="2"/>
            <w:shd w:val="clear" w:color="auto" w:fill="104861"/>
            <w:noWrap/>
            <w:vAlign w:val="center"/>
            <w:hideMark/>
          </w:tcPr>
          <w:p w14:paraId="598FF2AB" w14:textId="77777777" w:rsidR="00F60F0E" w:rsidRPr="00F60F0E" w:rsidRDefault="00F60F0E" w:rsidP="00F60F0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sz w:val="22"/>
                <w:szCs w:val="22"/>
                <w:lang w:eastAsia="pt-BR"/>
              </w:rPr>
            </w:pPr>
            <w:r w:rsidRPr="00F60F0E">
              <w:rPr>
                <w:rFonts w:ascii="Aptos Narrow" w:eastAsia="Times New Roman" w:hAnsi="Aptos Narrow" w:cs="Times New Roman"/>
                <w:color w:val="FFFFFF"/>
                <w:sz w:val="22"/>
                <w:szCs w:val="22"/>
                <w:lang w:eastAsia="pt-BR"/>
              </w:rPr>
              <w:t>Classificação</w:t>
            </w:r>
          </w:p>
        </w:tc>
      </w:tr>
      <w:tr w:rsidR="0047322C" w:rsidRPr="001474E2" w14:paraId="5BF0C0D3" w14:textId="77777777" w:rsidTr="001474E2">
        <w:trPr>
          <w:trHeight w:val="60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7A32CFE1" w14:textId="0F17A3FC" w:rsidR="009249EB" w:rsidRPr="009249EB" w:rsidRDefault="009249EB" w:rsidP="006656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0A5DE6AC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RF1.0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4F6718BE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Cadastro de contas administrativas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412D1D12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O sistema deve ter uma tela para o cadastro de contas administrativas.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7AC11287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Essencial</w:t>
            </w:r>
          </w:p>
        </w:tc>
      </w:tr>
      <w:tr w:rsidR="0047322C" w:rsidRPr="001474E2" w14:paraId="168C40AD" w14:textId="77777777" w:rsidTr="001474E2">
        <w:trPr>
          <w:trHeight w:val="120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3E223B30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424586CA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RF1.1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0050D1DF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Regra de cadastro de contas administrativas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37900D5D" w14:textId="5FBB4AD3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eastAsia="pt-BR"/>
              </w:rPr>
              <w:t xml:space="preserve">Os usuários administradores devem cadastrar suas credenciais: nome, CNPJ, telefone, </w:t>
            </w:r>
            <w:r w:rsidR="5AA682E0" w:rsidRPr="001474E2"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eastAsia="pt-BR"/>
              </w:rPr>
              <w:t>e-mail</w:t>
            </w:r>
            <w:r w:rsidRPr="009249EB"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eastAsia="pt-BR"/>
              </w:rPr>
              <w:t xml:space="preserve"> e senha para criar conta.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2C5D68DA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Essencial</w:t>
            </w:r>
          </w:p>
        </w:tc>
      </w:tr>
      <w:tr w:rsidR="0047322C" w:rsidRPr="001474E2" w14:paraId="3B6B04A4" w14:textId="77777777" w:rsidTr="001474E2">
        <w:trPr>
          <w:trHeight w:val="90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1D99D948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32316DFB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RF1.2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2D551352" w14:textId="6584FFAC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eastAsia="pt-BR"/>
              </w:rPr>
              <w:t>Alteração de dados de contas administrativas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33D3022A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O sistema deve ter uma tela para a alteração de dados de contas administrativas.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4106C2C6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Essencial</w:t>
            </w:r>
          </w:p>
        </w:tc>
      </w:tr>
      <w:tr w:rsidR="0047322C" w:rsidRPr="001474E2" w14:paraId="06B3DC87" w14:textId="77777777" w:rsidTr="001474E2">
        <w:trPr>
          <w:trHeight w:val="60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139DD1D6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2887B272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RF1.3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78D57FA0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Exclusão de contas administrativas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318E1084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O sistema deve ter uma tela exclusão de contas administrativas.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321C674E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Essencial</w:t>
            </w:r>
          </w:p>
        </w:tc>
      </w:tr>
      <w:tr w:rsidR="0047322C" w:rsidRPr="001474E2" w14:paraId="1950ADD4" w14:textId="77777777" w:rsidTr="001474E2">
        <w:trPr>
          <w:trHeight w:val="900"/>
          <w:jc w:val="center"/>
        </w:trPr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3D1FDB91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0A37302E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RF2.0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02401AC6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Cadastro de contas comuns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704FCB09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O sistema deve ter uma tela para o cadastro de contas de usuários comuns.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402CFF73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Essencial</w:t>
            </w:r>
          </w:p>
        </w:tc>
      </w:tr>
      <w:tr w:rsidR="00A51436" w:rsidRPr="001474E2" w14:paraId="511F596F" w14:textId="77777777" w:rsidTr="001474E2">
        <w:trPr>
          <w:trHeight w:val="1215"/>
          <w:jc w:val="center"/>
        </w:trPr>
        <w:tc>
          <w:tcPr>
            <w:tcW w:w="1380" w:type="dxa"/>
            <w:shd w:val="clear" w:color="auto" w:fill="FFFFFF" w:themeFill="background1"/>
            <w:noWrap/>
            <w:vAlign w:val="bottom"/>
            <w:hideMark/>
          </w:tcPr>
          <w:p w14:paraId="472969B1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FFFFFF" w:themeFill="background1"/>
            <w:vAlign w:val="center"/>
            <w:hideMark/>
          </w:tcPr>
          <w:p w14:paraId="1AC896AD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RF2.1</w:t>
            </w:r>
          </w:p>
        </w:tc>
        <w:tc>
          <w:tcPr>
            <w:tcW w:w="2140" w:type="dxa"/>
            <w:gridSpan w:val="3"/>
            <w:shd w:val="clear" w:color="auto" w:fill="FFFFFF" w:themeFill="background1"/>
            <w:vAlign w:val="center"/>
            <w:hideMark/>
          </w:tcPr>
          <w:p w14:paraId="1C49297D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Regra de cadastro de contas comuns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bottom"/>
            <w:hideMark/>
          </w:tcPr>
          <w:p w14:paraId="3DC9748E" w14:textId="0BD6C7F1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eastAsia="pt-BR"/>
              </w:rPr>
              <w:t xml:space="preserve">Os usuários administradores devem cadastrar as credenciais dos usuários comuns: nome, CPF, telefone, </w:t>
            </w:r>
            <w:r w:rsidR="1C68A48E" w:rsidRPr="001474E2"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eastAsia="pt-BR"/>
              </w:rPr>
              <w:t>e-mail</w:t>
            </w:r>
            <w:r w:rsidRPr="009249EB"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eastAsia="pt-BR"/>
              </w:rPr>
              <w:t>, senha e foto (Opcional).</w:t>
            </w:r>
          </w:p>
        </w:tc>
        <w:tc>
          <w:tcPr>
            <w:tcW w:w="1640" w:type="dxa"/>
            <w:shd w:val="clear" w:color="auto" w:fill="FFFFFF" w:themeFill="background1"/>
            <w:noWrap/>
            <w:vAlign w:val="center"/>
            <w:hideMark/>
          </w:tcPr>
          <w:p w14:paraId="748944BF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Essencial</w:t>
            </w:r>
          </w:p>
        </w:tc>
      </w:tr>
      <w:tr w:rsidR="0047322C" w:rsidRPr="001474E2" w14:paraId="15F8B0F3" w14:textId="77777777" w:rsidTr="001474E2">
        <w:trPr>
          <w:trHeight w:val="600"/>
          <w:jc w:val="center"/>
        </w:trPr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3AB6CF84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1243CCC7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RF2.2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4E13AF41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Regra de cadastro de contas comuns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64373CF5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Somente usuários administradores podem cadastrar usuários comuns.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362A75DF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Essencial</w:t>
            </w:r>
          </w:p>
        </w:tc>
      </w:tr>
      <w:tr w:rsidR="0047322C" w:rsidRPr="001474E2" w14:paraId="15262C7F" w14:textId="77777777" w:rsidTr="001474E2">
        <w:trPr>
          <w:trHeight w:val="90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00A911F4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71226F8A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RF2.3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511E0049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Alteração de dados de contas comuns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06FDDF58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O sistema deve ter uma tela para a alteração de dados de contas de usuários comuns.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546DD8E2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Essencial</w:t>
            </w:r>
          </w:p>
        </w:tc>
      </w:tr>
      <w:tr w:rsidR="0047322C" w:rsidRPr="001474E2" w14:paraId="1D484FE2" w14:textId="77777777" w:rsidTr="001474E2">
        <w:trPr>
          <w:trHeight w:val="60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7485C82B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4B5D1720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RF2.4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4D4D0A0E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Exclusão de contas comuns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1F87965A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O sistema deve ter uma tela para a exclusão contas de usuários comuns.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2F9FB750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Essencial</w:t>
            </w:r>
          </w:p>
        </w:tc>
      </w:tr>
      <w:tr w:rsidR="0047322C" w:rsidRPr="001474E2" w14:paraId="76DA1409" w14:textId="77777777" w:rsidTr="001474E2">
        <w:trPr>
          <w:trHeight w:val="60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7A2D4014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35003B33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RF2.5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64EBD7C9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Regra de exclusão de contas comuns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46C22611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Somente usuários administradores podem excluir usuários comuns.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213B312B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Essencial</w:t>
            </w:r>
          </w:p>
        </w:tc>
      </w:tr>
      <w:tr w:rsidR="0047322C" w:rsidRPr="001474E2" w14:paraId="6128B9E5" w14:textId="77777777" w:rsidTr="001474E2">
        <w:trPr>
          <w:trHeight w:val="120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273FA02C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4EF0780C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RF2.6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7A3A49CF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Regra de exclusão de contas comuns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292E8828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Os usuários administradores só podem excluir as contas de usuários comuns que estão afiliados ao mesmo.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792A270B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Essencial</w:t>
            </w:r>
          </w:p>
        </w:tc>
      </w:tr>
      <w:tr w:rsidR="00906439" w:rsidRPr="001474E2" w14:paraId="26B0D657" w14:textId="77777777" w:rsidTr="001474E2">
        <w:trPr>
          <w:trHeight w:val="60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72706B6B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5DD5D0EB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RF3.0</w:t>
            </w:r>
          </w:p>
        </w:tc>
        <w:tc>
          <w:tcPr>
            <w:tcW w:w="2140" w:type="dxa"/>
            <w:gridSpan w:val="3"/>
            <w:shd w:val="clear" w:color="auto" w:fill="auto"/>
            <w:noWrap/>
            <w:vAlign w:val="center"/>
            <w:hideMark/>
          </w:tcPr>
          <w:p w14:paraId="6EBCBAAF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Cadastro de sensores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5952BA51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O sistema deve ter uma tela para o cadastro de sensores;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55C2A13F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Essencial</w:t>
            </w:r>
          </w:p>
        </w:tc>
      </w:tr>
      <w:tr w:rsidR="00A51436" w:rsidRPr="001474E2" w14:paraId="51CE0787" w14:textId="77777777" w:rsidTr="001474E2">
        <w:trPr>
          <w:trHeight w:val="900"/>
          <w:jc w:val="center"/>
        </w:trPr>
        <w:tc>
          <w:tcPr>
            <w:tcW w:w="1380" w:type="dxa"/>
            <w:shd w:val="clear" w:color="auto" w:fill="FFFFFF" w:themeFill="background1"/>
            <w:noWrap/>
            <w:vAlign w:val="center"/>
            <w:hideMark/>
          </w:tcPr>
          <w:p w14:paraId="691B8305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FFFFFF" w:themeFill="background1"/>
            <w:vAlign w:val="center"/>
            <w:hideMark/>
          </w:tcPr>
          <w:p w14:paraId="5F7E5897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RF3.1</w:t>
            </w:r>
          </w:p>
        </w:tc>
        <w:tc>
          <w:tcPr>
            <w:tcW w:w="2140" w:type="dxa"/>
            <w:gridSpan w:val="3"/>
            <w:shd w:val="clear" w:color="auto" w:fill="FFFFFF" w:themeFill="background1"/>
            <w:vAlign w:val="center"/>
            <w:hideMark/>
          </w:tcPr>
          <w:p w14:paraId="0D1989C7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Regra de cadastro de sensores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27C74081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O cadastro de sensores é feito por usuários administradores ou comuns com permissão.</w:t>
            </w:r>
          </w:p>
        </w:tc>
        <w:tc>
          <w:tcPr>
            <w:tcW w:w="1640" w:type="dxa"/>
            <w:shd w:val="clear" w:color="auto" w:fill="FFFFFF" w:themeFill="background1"/>
            <w:noWrap/>
            <w:vAlign w:val="center"/>
            <w:hideMark/>
          </w:tcPr>
          <w:p w14:paraId="22026AF5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Essencial</w:t>
            </w:r>
          </w:p>
        </w:tc>
      </w:tr>
      <w:tr w:rsidR="0047322C" w:rsidRPr="001474E2" w14:paraId="578371E8" w14:textId="77777777" w:rsidTr="001474E2">
        <w:trPr>
          <w:trHeight w:val="150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6803ADAB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lastRenderedPageBreak/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702A5AFA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RF3.2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23F10B34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Regra de cadastro de sensores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71479065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O usuário administrador ou comum com permissão deve informar: número de série, posição, status do sensor e temperatura captada para o cadastramento do sensor.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617B6FF8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Essencial</w:t>
            </w:r>
          </w:p>
        </w:tc>
      </w:tr>
      <w:tr w:rsidR="0047322C" w:rsidRPr="001474E2" w14:paraId="21A1ED58" w14:textId="77777777" w:rsidTr="001474E2">
        <w:trPr>
          <w:trHeight w:val="60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68B5B1F0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1D782A2B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RF3.3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25F66F44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Alteração de dados de sensores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7A174DA7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O sistema deve ter uma tela para a alteração de dados dos sensores.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6B0B0A95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Essencial</w:t>
            </w:r>
          </w:p>
        </w:tc>
      </w:tr>
      <w:tr w:rsidR="0047322C" w:rsidRPr="001474E2" w14:paraId="599E56EB" w14:textId="77777777" w:rsidTr="001474E2">
        <w:trPr>
          <w:trHeight w:val="90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5C1AFC25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1247F39B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RF3.4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6D5944D1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Regra de alteração de dados de sensores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14B1F905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A alteração de dados de sensores é feita por usuários administradores ou comuns com permissão.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0AAAE84C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Essencial</w:t>
            </w:r>
          </w:p>
        </w:tc>
      </w:tr>
      <w:tr w:rsidR="0047322C" w:rsidRPr="001474E2" w14:paraId="2024608F" w14:textId="77777777" w:rsidTr="001474E2">
        <w:trPr>
          <w:trHeight w:val="60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2A794EC3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0ACF5D12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RF3.5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503220ED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Exclusão de sensores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2E261671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O sistema deve ter uma tela para a exclusão dos sensores.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0637A793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Essencial</w:t>
            </w:r>
          </w:p>
        </w:tc>
      </w:tr>
      <w:tr w:rsidR="0047322C" w:rsidRPr="001474E2" w14:paraId="794B8BDD" w14:textId="77777777" w:rsidTr="001474E2">
        <w:trPr>
          <w:trHeight w:val="90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2E992398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43F7494C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RF3.6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00C3C29A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Regra de exclusão de sensores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710D4730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A exclusão de sensores é feita por usuários administradores ou comuns com permissão.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2570F3F4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Essencial</w:t>
            </w:r>
          </w:p>
        </w:tc>
      </w:tr>
      <w:tr w:rsidR="0047322C" w:rsidRPr="001474E2" w14:paraId="62A45F97" w14:textId="77777777" w:rsidTr="001474E2">
        <w:trPr>
          <w:trHeight w:val="60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62418E46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07FC1057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RF3.7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6C0B8536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Regra de exclusão de sensores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11025DE2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O usuário que excluir o sensor deve informar o motivo da exclusão.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22D864EB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Importante</w:t>
            </w:r>
          </w:p>
        </w:tc>
      </w:tr>
      <w:tr w:rsidR="0047322C" w:rsidRPr="001474E2" w14:paraId="6E167EEF" w14:textId="77777777" w:rsidTr="001474E2">
        <w:trPr>
          <w:trHeight w:val="60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56F403FD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6A49DC78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RF4.0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2E9BE673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 xml:space="preserve"> Cadastro de produtos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2DE4911C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O sistema deve ter uma tela para o cadastro de produtos.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349FB604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Essencial</w:t>
            </w:r>
          </w:p>
        </w:tc>
      </w:tr>
      <w:tr w:rsidR="0047322C" w:rsidRPr="001474E2" w14:paraId="411C6A4D" w14:textId="77777777" w:rsidTr="001474E2">
        <w:trPr>
          <w:trHeight w:val="90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70107B9A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4362A8A0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RF4.1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3AEBC855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Regra de cadastro de produtos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0271464A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O cadastro de produtos é feito por usuários administradores ou comuns com permissão.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4EA23D74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Essencial</w:t>
            </w:r>
          </w:p>
        </w:tc>
      </w:tr>
      <w:tr w:rsidR="0047322C" w:rsidRPr="001474E2" w14:paraId="0CC16BF3" w14:textId="77777777" w:rsidTr="001474E2">
        <w:trPr>
          <w:trHeight w:val="210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7A26F0AC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42EBFB7B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RF4.2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721B8768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Regra de cadastro de produtos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252685F0" w14:textId="67D6DDEE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eastAsia="pt-BR"/>
              </w:rPr>
              <w:t xml:space="preserve">O usuário administrador ou comum com permissão deve informar: nome do produto, descrição do produto, temperatura </w:t>
            </w:r>
            <w:r w:rsidR="24CB8DDF" w:rsidRPr="001474E2"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eastAsia="pt-BR"/>
              </w:rPr>
              <w:t>máxima</w:t>
            </w:r>
            <w:r w:rsidRPr="009249EB"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eastAsia="pt-BR"/>
              </w:rPr>
              <w:t xml:space="preserve"> do produto, temperatura mínima do produto e foto do produto (opcional) para o cadastramento do produto.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51ED040E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Essencial</w:t>
            </w:r>
          </w:p>
        </w:tc>
      </w:tr>
      <w:tr w:rsidR="0047322C" w:rsidRPr="001474E2" w14:paraId="082F3981" w14:textId="77777777" w:rsidTr="001474E2">
        <w:trPr>
          <w:trHeight w:val="60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7356FB1A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6AEC0CA1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RF4.3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7CAD63D0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Alteração de dados de produtos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22DB0EFC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O sistema deve ter uma tela para a alteração de dados dos produtos.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48DAAD17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Essencial</w:t>
            </w:r>
          </w:p>
        </w:tc>
      </w:tr>
      <w:tr w:rsidR="0047322C" w:rsidRPr="001474E2" w14:paraId="3C97B3FD" w14:textId="77777777" w:rsidTr="001474E2">
        <w:trPr>
          <w:trHeight w:val="90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16BDBDCB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0826C381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RF4.4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5226EC87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Regra de alteração de dados de produtos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3A4CC784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A alteração de dados de produtos é feita por usuários administradores ou comuns com permissão.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2E8EEFF1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Essencial</w:t>
            </w:r>
          </w:p>
        </w:tc>
      </w:tr>
      <w:tr w:rsidR="0047322C" w:rsidRPr="001474E2" w14:paraId="7FCE9DD3" w14:textId="77777777" w:rsidTr="001474E2">
        <w:trPr>
          <w:trHeight w:val="60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22E0B6AC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21CC9C15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RF4.5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418CA2ED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Exclusão de produtos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4B533B02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O sistema deve ter uma tela para a exclusão dos produtos.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530B9E8E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Essencial</w:t>
            </w:r>
          </w:p>
        </w:tc>
      </w:tr>
      <w:tr w:rsidR="0047322C" w:rsidRPr="001474E2" w14:paraId="74851770" w14:textId="77777777" w:rsidTr="001474E2">
        <w:trPr>
          <w:trHeight w:val="90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3489AB9A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208907D7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RF4.6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43FE953A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Regra de exclusão de produtos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18AFAEE9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A exclusão de produtos é feita por usuários administradores ou comuns com permissão.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26D5D625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Essencial</w:t>
            </w:r>
          </w:p>
        </w:tc>
      </w:tr>
      <w:tr w:rsidR="00906439" w:rsidRPr="001474E2" w14:paraId="771761DF" w14:textId="77777777" w:rsidTr="001474E2">
        <w:trPr>
          <w:trHeight w:val="60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30E12743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48AC0DAE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RF4.7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0B95ABF9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Regra de exclusão de produtos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07F3282E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O usuário que excluir o produto deve informar o motivo da exclusão.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16593372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Importante</w:t>
            </w:r>
          </w:p>
        </w:tc>
      </w:tr>
      <w:tr w:rsidR="0047322C" w:rsidRPr="001474E2" w14:paraId="3CB9C89A" w14:textId="77777777" w:rsidTr="001474E2">
        <w:trPr>
          <w:trHeight w:val="60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57129076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7E3CE0CC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RF5.0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0088DB76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Cadastro de veículos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1D580055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O sistema deve ter uma tela para o cadastro de veículos.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541174C7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Essencial</w:t>
            </w:r>
          </w:p>
        </w:tc>
      </w:tr>
      <w:tr w:rsidR="00A51436" w:rsidRPr="001474E2" w14:paraId="1F4BBBE2" w14:textId="77777777" w:rsidTr="001474E2">
        <w:trPr>
          <w:trHeight w:val="900"/>
          <w:jc w:val="center"/>
        </w:trPr>
        <w:tc>
          <w:tcPr>
            <w:tcW w:w="1380" w:type="dxa"/>
            <w:shd w:val="clear" w:color="auto" w:fill="FFFFFF" w:themeFill="background1"/>
            <w:noWrap/>
            <w:vAlign w:val="center"/>
            <w:hideMark/>
          </w:tcPr>
          <w:p w14:paraId="3E51970F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lastRenderedPageBreak/>
              <w:t>Funcional</w:t>
            </w:r>
          </w:p>
        </w:tc>
        <w:tc>
          <w:tcPr>
            <w:tcW w:w="1200" w:type="dxa"/>
            <w:gridSpan w:val="2"/>
            <w:shd w:val="clear" w:color="auto" w:fill="FFFFFF" w:themeFill="background1"/>
            <w:vAlign w:val="center"/>
            <w:hideMark/>
          </w:tcPr>
          <w:p w14:paraId="5B1CEF7E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RF5.1</w:t>
            </w:r>
          </w:p>
        </w:tc>
        <w:tc>
          <w:tcPr>
            <w:tcW w:w="2140" w:type="dxa"/>
            <w:gridSpan w:val="3"/>
            <w:shd w:val="clear" w:color="auto" w:fill="FFFFFF" w:themeFill="background1"/>
            <w:vAlign w:val="center"/>
            <w:hideMark/>
          </w:tcPr>
          <w:p w14:paraId="001C94D6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Regra de cadastro de veículos.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638683F9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O cadastro de veículos é feito por usuários administradores ou comuns com permissão.</w:t>
            </w:r>
          </w:p>
        </w:tc>
        <w:tc>
          <w:tcPr>
            <w:tcW w:w="1640" w:type="dxa"/>
            <w:shd w:val="clear" w:color="auto" w:fill="FFFFFF" w:themeFill="background1"/>
            <w:noWrap/>
            <w:vAlign w:val="center"/>
            <w:hideMark/>
          </w:tcPr>
          <w:p w14:paraId="3A81C412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Essencial</w:t>
            </w:r>
          </w:p>
        </w:tc>
      </w:tr>
      <w:tr w:rsidR="0047322C" w:rsidRPr="001474E2" w14:paraId="2C127866" w14:textId="77777777" w:rsidTr="001474E2">
        <w:trPr>
          <w:trHeight w:val="90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3773A2AC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6A346498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RF5.2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7703F953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Regra de cadastro de veículos.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6E80EABF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O usuário administrador ou usuário comum com permissão deve informar: placa do veículo, modelo do veículo, nome do motorista do veículo e os sensores instalados no baú do veículo para o cadastramento do veículo.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62BA9C7E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Essencial</w:t>
            </w:r>
          </w:p>
        </w:tc>
      </w:tr>
      <w:tr w:rsidR="0047322C" w:rsidRPr="001474E2" w14:paraId="1087D92E" w14:textId="77777777" w:rsidTr="001474E2">
        <w:trPr>
          <w:trHeight w:val="84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5BA1A6BD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638677A6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RF5.3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38A91716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Alteração de dados de veículos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49E78387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O sistema deve ter uma tela para a alteração de dados dos veículos.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51ADB865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Essencial</w:t>
            </w:r>
          </w:p>
        </w:tc>
      </w:tr>
      <w:tr w:rsidR="0047322C" w:rsidRPr="001474E2" w14:paraId="3F73D31B" w14:textId="77777777" w:rsidTr="001474E2">
        <w:trPr>
          <w:trHeight w:val="90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46A36F0F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06E878E1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RF5.4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1F720ED5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Regra de alteração de dados de veículos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75AFB29B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A alteração de dados de veículos é feita por usuários administradores ou comuns com permissão.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7063CB1C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Essencial</w:t>
            </w:r>
          </w:p>
        </w:tc>
      </w:tr>
      <w:tr w:rsidR="0047322C" w:rsidRPr="001474E2" w14:paraId="04CA9F35" w14:textId="77777777" w:rsidTr="001474E2">
        <w:trPr>
          <w:trHeight w:val="60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597675DE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3094B54B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RF5.5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53FBCA73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Exclusão de veículos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7D926D33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O sistema deve ter uma tela para a exclusão de veículos.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75742C0B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Essencial</w:t>
            </w:r>
          </w:p>
        </w:tc>
      </w:tr>
      <w:tr w:rsidR="0047322C" w:rsidRPr="001474E2" w14:paraId="31EC9640" w14:textId="77777777" w:rsidTr="001474E2">
        <w:trPr>
          <w:trHeight w:val="90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6C4A5572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7ABCE228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RF5.6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3B3D2087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Regra de exclusão de veículos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3315A898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A exclusão de veículos é feita por usuários administradores ou comuns com permissão.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60F1A8FB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Essencial</w:t>
            </w:r>
          </w:p>
        </w:tc>
      </w:tr>
      <w:tr w:rsidR="0047322C" w:rsidRPr="001474E2" w14:paraId="045EFFB8" w14:textId="77777777" w:rsidTr="001474E2">
        <w:trPr>
          <w:trHeight w:val="60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5C4CF2C2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0F09F0B2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RF5.7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0B638594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Regra de exclusão de veículos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040838FD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O usuário que excluir o veículo deve informar o motivo da exclusão.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4A7EFA8E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Importante</w:t>
            </w:r>
          </w:p>
        </w:tc>
      </w:tr>
      <w:tr w:rsidR="0047322C" w:rsidRPr="001474E2" w14:paraId="6BD05717" w14:textId="77777777" w:rsidTr="001474E2">
        <w:trPr>
          <w:trHeight w:val="60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4B84D90F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4287FC86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RF6.0</w:t>
            </w:r>
          </w:p>
        </w:tc>
        <w:tc>
          <w:tcPr>
            <w:tcW w:w="2140" w:type="dxa"/>
            <w:gridSpan w:val="3"/>
            <w:shd w:val="clear" w:color="auto" w:fill="auto"/>
            <w:noWrap/>
            <w:vAlign w:val="center"/>
            <w:hideMark/>
          </w:tcPr>
          <w:p w14:paraId="75EF85FB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Cadastro de cargas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00F3DE35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O sistema deve ter uma tela para o cadastro de cargas.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26A039A6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Essencial</w:t>
            </w:r>
          </w:p>
        </w:tc>
      </w:tr>
      <w:tr w:rsidR="0047322C" w:rsidRPr="001474E2" w14:paraId="65F26278" w14:textId="77777777" w:rsidTr="001474E2">
        <w:trPr>
          <w:trHeight w:val="90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32AA0521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3F939748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RF6.1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1C1F8C43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Regra de cadastro de cargas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0154976C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O cadastro de cargas é feito por usuários administradores ou comuns com permissão.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2541BCBD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Essencial</w:t>
            </w:r>
          </w:p>
        </w:tc>
      </w:tr>
      <w:tr w:rsidR="0047322C" w:rsidRPr="001474E2" w14:paraId="4914D1CA" w14:textId="77777777" w:rsidTr="001474E2">
        <w:trPr>
          <w:trHeight w:val="150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1EB889B3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288749A2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RF6.2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692088C4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Regra de cadastro de cargas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202BBAE5" w14:textId="053AA1FD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eastAsia="pt-BR"/>
              </w:rPr>
              <w:t>O usuário administrador ou usuário comum com permissão deve informar: os produtos e o valor financeiro da carga para o cadastramento da carga.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48ADA80D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Essencial</w:t>
            </w:r>
          </w:p>
        </w:tc>
      </w:tr>
      <w:tr w:rsidR="0047322C" w:rsidRPr="001474E2" w14:paraId="20611B99" w14:textId="77777777" w:rsidTr="001474E2">
        <w:trPr>
          <w:trHeight w:val="120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3EC10EC5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0F6073FC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RF6.3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024E4AEA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Regra de cadastro de cargas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109CA79C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O sistema irá utilizar a menor temperatura máxima dos produtos presente na rota como temperatura máxima da carga.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64D6D2C7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Essencial</w:t>
            </w:r>
          </w:p>
        </w:tc>
      </w:tr>
      <w:tr w:rsidR="0047322C" w:rsidRPr="001474E2" w14:paraId="7977FECB" w14:textId="77777777" w:rsidTr="001474E2">
        <w:trPr>
          <w:trHeight w:val="120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486C875C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0691B8E8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RF6.4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1F6F3FA6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Regra de cadastro de cargas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09E992F5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O sistema irá utilizar a maior temperatura mínima dos produtos presente na rota como temperatura mínima da carga.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60B777B3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Essencial</w:t>
            </w:r>
          </w:p>
        </w:tc>
      </w:tr>
      <w:tr w:rsidR="00906439" w:rsidRPr="001474E2" w14:paraId="7210BC30" w14:textId="77777777" w:rsidTr="001474E2">
        <w:trPr>
          <w:trHeight w:val="60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0B7699C0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5FF512B8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RF6.5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57DC10FB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Alteração de dados de cargas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30845BDB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 xml:space="preserve">O sistema deve ter uma tela para a alteração de dados das cargas.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60C49EE6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Essencial</w:t>
            </w:r>
          </w:p>
        </w:tc>
      </w:tr>
      <w:tr w:rsidR="0047322C" w:rsidRPr="001474E2" w14:paraId="7A61B9BB" w14:textId="77777777" w:rsidTr="001474E2">
        <w:trPr>
          <w:trHeight w:val="90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07106717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1B4F9554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RF6.6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5720854A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Regra de alteração de dados de cargas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15A6568E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A alteração de dados das cargas é feita por usuários administradores ou comuns com permissão.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295343EE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Essencial</w:t>
            </w:r>
          </w:p>
        </w:tc>
      </w:tr>
      <w:tr w:rsidR="0047322C" w:rsidRPr="001474E2" w14:paraId="15826C4F" w14:textId="77777777" w:rsidTr="001474E2">
        <w:trPr>
          <w:trHeight w:val="60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121F2496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lastRenderedPageBreak/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4FCB4677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RF6.7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445B1102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Exclusão de cargas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74A84208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O sistema deve ter uma tela para a exclusão de cargas.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75FA119B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Essencial</w:t>
            </w:r>
          </w:p>
        </w:tc>
      </w:tr>
      <w:tr w:rsidR="0047322C" w:rsidRPr="001474E2" w14:paraId="724EE0D4" w14:textId="77777777" w:rsidTr="001474E2">
        <w:trPr>
          <w:trHeight w:val="90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4781D60F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5AFDE29A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RF6.8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58EB1006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Regra de exclusão de cargas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bottom"/>
            <w:hideMark/>
          </w:tcPr>
          <w:p w14:paraId="4CD2AD77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A exclusão de cargas é feita por usuários administradores ou comuns com permissão.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49558EAA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Essencial</w:t>
            </w:r>
          </w:p>
        </w:tc>
      </w:tr>
      <w:tr w:rsidR="0047322C" w:rsidRPr="001474E2" w14:paraId="01F90D6F" w14:textId="77777777" w:rsidTr="001474E2">
        <w:trPr>
          <w:trHeight w:val="60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57141362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383885DF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RF6.9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6B748BBC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Regra de exclusão de cargas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bottom"/>
            <w:hideMark/>
          </w:tcPr>
          <w:p w14:paraId="71218F53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O usuário que excluir a carga deve informar o motivo da exclusão.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2F844FE0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Importante</w:t>
            </w:r>
          </w:p>
        </w:tc>
      </w:tr>
      <w:tr w:rsidR="0047322C" w:rsidRPr="001474E2" w14:paraId="7CE92128" w14:textId="77777777" w:rsidTr="001474E2">
        <w:trPr>
          <w:trHeight w:val="60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4A85129F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6E28398C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RF7.0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1834B443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Cadastro de rotas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38F42051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O sistema deve ter uma tela para o cadastro de rotas.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0888A330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Essencial</w:t>
            </w:r>
          </w:p>
        </w:tc>
      </w:tr>
      <w:tr w:rsidR="0047322C" w:rsidRPr="001474E2" w14:paraId="65836CE8" w14:textId="77777777" w:rsidTr="001474E2">
        <w:trPr>
          <w:trHeight w:val="90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16A9E8A1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0F4E2DF3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RF7.1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4545855D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Regra de cadastro de rotas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171A2292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O cadastro de rotas é feito por usuários administradores ou comuns com permissão.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60ACF016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Essencial</w:t>
            </w:r>
          </w:p>
        </w:tc>
      </w:tr>
      <w:tr w:rsidR="0047322C" w:rsidRPr="001474E2" w14:paraId="374FF9E6" w14:textId="77777777" w:rsidTr="001474E2">
        <w:trPr>
          <w:trHeight w:val="150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7DF5F637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5FF3986F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RF7.2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1F2BCF4A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Regra de cadastro de rotas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6EBC121C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O usuário administrador ou usuário comum com permissão deve informar: data da entrega, status da rota, descrição da rota, a carga e o veículo para o cadastramento de rotas.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400FC045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Essencial</w:t>
            </w:r>
          </w:p>
        </w:tc>
      </w:tr>
      <w:tr w:rsidR="0047322C" w:rsidRPr="001474E2" w14:paraId="40A02170" w14:textId="77777777" w:rsidTr="001474E2">
        <w:trPr>
          <w:trHeight w:val="60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1232B670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3E8D9DE9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RF7.3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59EFC876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Alteração de dados de rotas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5EEA4862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O sistema deve ter uma tela para a alteração de dados das rotas.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5CE7B88F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Essencial</w:t>
            </w:r>
          </w:p>
        </w:tc>
      </w:tr>
      <w:tr w:rsidR="0047322C" w:rsidRPr="001474E2" w14:paraId="01919A28" w14:textId="77777777" w:rsidTr="001474E2">
        <w:trPr>
          <w:trHeight w:val="90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5A2F9735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6EC8BE11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RF7.4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26308F02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Regra de alteração de dados de rotas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2FEB0AE2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A alteração de dados das rotas é feita por usuários administradores ou comuns com permissão.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670D3AB2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Essencial</w:t>
            </w:r>
          </w:p>
        </w:tc>
      </w:tr>
      <w:tr w:rsidR="0047322C" w:rsidRPr="001474E2" w14:paraId="325D2F57" w14:textId="77777777" w:rsidTr="001474E2">
        <w:trPr>
          <w:trHeight w:val="60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49D39BB1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5608A0C1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RF7.5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240BEE0C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Exclusão de rotas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78B80558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O sistema deve ter uma tela para a exclusão de rotas.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46B1E9A5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Essencial</w:t>
            </w:r>
          </w:p>
        </w:tc>
      </w:tr>
      <w:tr w:rsidR="0047322C" w:rsidRPr="001474E2" w14:paraId="20C18051" w14:textId="77777777" w:rsidTr="001474E2">
        <w:trPr>
          <w:trHeight w:val="90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3BEDF2A0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3281ABAF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RF7.6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33A41DF5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Regra de exclusão de rotas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3A1E217C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A exclusão das rotas é feita por usuários administradores ou comuns com permissão.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30F777F3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Essencial</w:t>
            </w:r>
          </w:p>
        </w:tc>
      </w:tr>
      <w:tr w:rsidR="0047322C" w:rsidRPr="001474E2" w14:paraId="39E2D4A6" w14:textId="77777777" w:rsidTr="001474E2">
        <w:trPr>
          <w:trHeight w:val="60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3A647180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3A631FAE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RF7.7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07C32A6F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Regra de exclusão de rotas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653F9E18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O usuário que excluir a rota deve informar o motivo da exclusão.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54A0DA48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Importante</w:t>
            </w:r>
          </w:p>
        </w:tc>
      </w:tr>
      <w:tr w:rsidR="0047322C" w:rsidRPr="001474E2" w14:paraId="5ADE9B5E" w14:textId="77777777" w:rsidTr="001474E2">
        <w:trPr>
          <w:trHeight w:val="60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4E04ABA3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2439630F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RF8.0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4899FDEE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Categorização de contas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56AF783D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O sistema deve conter duas categorias de usuário: administrador e comum. 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24A4A1C4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Essencial</w:t>
            </w:r>
          </w:p>
        </w:tc>
      </w:tr>
      <w:tr w:rsidR="0047322C" w:rsidRPr="001474E2" w14:paraId="2E578856" w14:textId="77777777" w:rsidTr="001474E2">
        <w:trPr>
          <w:trHeight w:val="90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28FB43B6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4A61596F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RF8.1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13B0D9A2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Afiliação de usuários.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0299DB52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Os usuários comuns são filiados ao usuário administrador que o cadastrou.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637F867E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Importante</w:t>
            </w:r>
          </w:p>
        </w:tc>
      </w:tr>
      <w:tr w:rsidR="0047322C" w:rsidRPr="001474E2" w14:paraId="2B394468" w14:textId="77777777" w:rsidTr="001474E2">
        <w:trPr>
          <w:trHeight w:val="60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6F161FAF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3ECA719D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RF9.0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77756362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Permissão de cadastramento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6D728E26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Somente o usuário administrador pode cadastrar usuários comuns. 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5EC44934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Essencial</w:t>
            </w:r>
          </w:p>
        </w:tc>
      </w:tr>
      <w:tr w:rsidR="00906439" w:rsidRPr="001474E2" w14:paraId="3152427F" w14:textId="77777777" w:rsidTr="001474E2">
        <w:trPr>
          <w:trHeight w:val="60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4F020E91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1CF5A0C7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RF9.1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1625AC71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Permissão de funcionabilidade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3E551CBB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O usuário administrador deve ter acesso a todas as funcionabilidades. 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623BF5D1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Essencial</w:t>
            </w:r>
          </w:p>
        </w:tc>
      </w:tr>
      <w:tr w:rsidR="0047322C" w:rsidRPr="001474E2" w14:paraId="208E542E" w14:textId="77777777" w:rsidTr="001474E2">
        <w:trPr>
          <w:trHeight w:val="210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3BCDC75F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60665B0E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RF9.2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51C0163B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Permissão de cadastramento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5121AFB9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 xml:space="preserve">O usuário administrador deve definir quais as permissões de cadastramento que cada usuário comum possui: cadastro de produtos, cadastro de sensores, cadastro de veículos, cadastro de cargas e o cadastro de rotas. 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145F2154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Essencial</w:t>
            </w:r>
          </w:p>
        </w:tc>
      </w:tr>
      <w:tr w:rsidR="0047322C" w:rsidRPr="001474E2" w14:paraId="5BA0723C" w14:textId="77777777" w:rsidTr="001474E2">
        <w:trPr>
          <w:trHeight w:val="210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0F403930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lastRenderedPageBreak/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2DDE9D10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RF9.3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503C323F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Permissão de alteração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30608702" w14:textId="325A701F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eastAsia="pt-BR"/>
              </w:rPr>
              <w:t xml:space="preserve">O usuário administrador deve definir quais as permissões de alterações de dados que cada usuário comum possui: alteração de produtos, alteração de sensores, alterações de veículos, alteração de cargas e </w:t>
            </w:r>
            <w:r w:rsidR="39FA2566" w:rsidRPr="001474E2"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eastAsia="pt-BR"/>
              </w:rPr>
              <w:t>a</w:t>
            </w:r>
            <w:r w:rsidRPr="009249EB"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eastAsia="pt-BR"/>
              </w:rPr>
              <w:t xml:space="preserve"> alteração de rotas.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022835B1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Essencial</w:t>
            </w:r>
          </w:p>
        </w:tc>
      </w:tr>
      <w:tr w:rsidR="0047322C" w:rsidRPr="001474E2" w14:paraId="03486A5B" w14:textId="77777777" w:rsidTr="001474E2">
        <w:trPr>
          <w:trHeight w:val="270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354B44B6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2397CD97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RF9.4</w:t>
            </w:r>
          </w:p>
        </w:tc>
        <w:tc>
          <w:tcPr>
            <w:tcW w:w="2140" w:type="dxa"/>
            <w:gridSpan w:val="3"/>
            <w:shd w:val="clear" w:color="auto" w:fill="auto"/>
            <w:noWrap/>
            <w:vAlign w:val="center"/>
            <w:hideMark/>
          </w:tcPr>
          <w:p w14:paraId="11B6DAAC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Permissão de listagem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2EEFB088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O usuário administrador deve definir quais as permissões de listagem de dados que cada usuário comum possui: listagem de produtos e quais dados listar, listagem de sensores e quais dados listar, listagem de veículos e quais dados listar, listagem de cargas e quais dados listar e listagem de rotas e quais dados listar.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3C542627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Essencial</w:t>
            </w:r>
          </w:p>
        </w:tc>
      </w:tr>
      <w:tr w:rsidR="0047322C" w:rsidRPr="001474E2" w14:paraId="63D62BF8" w14:textId="77777777" w:rsidTr="001474E2">
        <w:trPr>
          <w:trHeight w:val="180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0C24E3C7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7E42FE0B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RF9.5</w:t>
            </w:r>
          </w:p>
        </w:tc>
        <w:tc>
          <w:tcPr>
            <w:tcW w:w="2140" w:type="dxa"/>
            <w:gridSpan w:val="3"/>
            <w:shd w:val="clear" w:color="auto" w:fill="auto"/>
            <w:noWrap/>
            <w:vAlign w:val="center"/>
            <w:hideMark/>
          </w:tcPr>
          <w:p w14:paraId="6B18D808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Permissão de exclusão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33249920" w14:textId="3B13D9FF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eastAsia="pt-BR"/>
              </w:rPr>
              <w:t xml:space="preserve">O usuário administrador deve definir quais as permissões de exclusão que cada usuário comum possui: exclusão de produtos, exclusão de sensores, exclusão de veículos, exclusão de cargas e </w:t>
            </w:r>
            <w:r w:rsidR="37C7DDA5" w:rsidRPr="001474E2"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eastAsia="pt-BR"/>
              </w:rPr>
              <w:t>a</w:t>
            </w:r>
            <w:r w:rsidRPr="009249EB"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eastAsia="pt-BR"/>
              </w:rPr>
              <w:t xml:space="preserve"> exclusão de rotas.  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1E1341F6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Essencial</w:t>
            </w:r>
          </w:p>
        </w:tc>
      </w:tr>
      <w:tr w:rsidR="0047322C" w:rsidRPr="001474E2" w14:paraId="5F5625A5" w14:textId="77777777" w:rsidTr="001474E2">
        <w:trPr>
          <w:trHeight w:val="60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2A61AC60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001EAC35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RF9.6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33C10BC0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Alteração de permissões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0FEC9BD2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O usuário administrador pode alterar as permissões de cada usuário.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03228BB4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Essencial</w:t>
            </w:r>
          </w:p>
        </w:tc>
      </w:tr>
      <w:tr w:rsidR="0047322C" w:rsidRPr="001474E2" w14:paraId="3C5FAA8A" w14:textId="77777777" w:rsidTr="001474E2">
        <w:trPr>
          <w:trHeight w:val="90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06EF200F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1EADA642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RF10.0</w:t>
            </w:r>
          </w:p>
        </w:tc>
        <w:tc>
          <w:tcPr>
            <w:tcW w:w="2140" w:type="dxa"/>
            <w:gridSpan w:val="3"/>
            <w:shd w:val="clear" w:color="auto" w:fill="auto"/>
            <w:noWrap/>
            <w:vAlign w:val="center"/>
            <w:hideMark/>
          </w:tcPr>
          <w:p w14:paraId="06CFFE68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Verificação de ação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745F99BE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 xml:space="preserve">Em caso de alteração de dados exibir um </w:t>
            </w:r>
            <w:proofErr w:type="spellStart"/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Popup</w:t>
            </w:r>
            <w:proofErr w:type="spellEnd"/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 xml:space="preserve"> confirmando a ação do usuário.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129A168C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Importante</w:t>
            </w:r>
          </w:p>
        </w:tc>
      </w:tr>
      <w:tr w:rsidR="0047322C" w:rsidRPr="001474E2" w14:paraId="53ECB8F0" w14:textId="77777777" w:rsidTr="001474E2">
        <w:trPr>
          <w:trHeight w:val="90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3D1E3405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4ABE6D05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RF10.1</w:t>
            </w:r>
          </w:p>
        </w:tc>
        <w:tc>
          <w:tcPr>
            <w:tcW w:w="2140" w:type="dxa"/>
            <w:gridSpan w:val="3"/>
            <w:shd w:val="clear" w:color="auto" w:fill="auto"/>
            <w:noWrap/>
            <w:vAlign w:val="center"/>
            <w:hideMark/>
          </w:tcPr>
          <w:p w14:paraId="0669446B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Verificação de ação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0F726A0E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 xml:space="preserve">Em caso de alteração de exclusão de algum cadastro exibir um </w:t>
            </w:r>
            <w:proofErr w:type="spellStart"/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Popup</w:t>
            </w:r>
            <w:proofErr w:type="spellEnd"/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 xml:space="preserve"> confirmando a ação do usuário.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335B62DE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Importante</w:t>
            </w:r>
          </w:p>
        </w:tc>
      </w:tr>
      <w:tr w:rsidR="0047322C" w:rsidRPr="001474E2" w14:paraId="0B441D62" w14:textId="77777777" w:rsidTr="001474E2">
        <w:trPr>
          <w:trHeight w:val="120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3B7FA44F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2ACF2B5D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RF10.2</w:t>
            </w:r>
          </w:p>
        </w:tc>
        <w:tc>
          <w:tcPr>
            <w:tcW w:w="2140" w:type="dxa"/>
            <w:gridSpan w:val="3"/>
            <w:shd w:val="clear" w:color="auto" w:fill="auto"/>
            <w:noWrap/>
            <w:vAlign w:val="center"/>
            <w:hideMark/>
          </w:tcPr>
          <w:p w14:paraId="68BF5F42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Rastreamento de ação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10B643F7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Toda ação de cadastramento realizada por um usuário comum deve ser registrada e listada para o usuário administrador que ele está afiliado.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3B5A1E2B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Importante</w:t>
            </w:r>
          </w:p>
        </w:tc>
      </w:tr>
      <w:tr w:rsidR="00906439" w:rsidRPr="001474E2" w14:paraId="0E409361" w14:textId="77777777" w:rsidTr="001474E2">
        <w:trPr>
          <w:trHeight w:val="120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4F27F033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4A36A5D3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RF10.3</w:t>
            </w:r>
          </w:p>
        </w:tc>
        <w:tc>
          <w:tcPr>
            <w:tcW w:w="2140" w:type="dxa"/>
            <w:gridSpan w:val="3"/>
            <w:shd w:val="clear" w:color="auto" w:fill="auto"/>
            <w:noWrap/>
            <w:vAlign w:val="center"/>
            <w:hideMark/>
          </w:tcPr>
          <w:p w14:paraId="2D846C91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Rastreamento de ação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4C45B324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Toda ação de alteração de dados realizada por um usuário comum deve ser registrada e listada para o usuário administrador que ele está afiliado.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28F65C53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Importante</w:t>
            </w:r>
          </w:p>
        </w:tc>
      </w:tr>
      <w:tr w:rsidR="0047322C" w:rsidRPr="001474E2" w14:paraId="798666B0" w14:textId="77777777" w:rsidTr="001474E2">
        <w:trPr>
          <w:trHeight w:val="120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5E629EB1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086EDDD2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RF10.4</w:t>
            </w:r>
          </w:p>
        </w:tc>
        <w:tc>
          <w:tcPr>
            <w:tcW w:w="2140" w:type="dxa"/>
            <w:gridSpan w:val="3"/>
            <w:shd w:val="clear" w:color="auto" w:fill="auto"/>
            <w:noWrap/>
            <w:vAlign w:val="center"/>
            <w:hideMark/>
          </w:tcPr>
          <w:p w14:paraId="20407BE3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Rastreamento de ação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64DD6896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Toda ação de exclusão de registros realizada por um usuário comum deve ser registrada e listada para o usuário administrador que ele está afiliado.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1D023A61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Importante</w:t>
            </w:r>
          </w:p>
        </w:tc>
      </w:tr>
      <w:tr w:rsidR="0047322C" w:rsidRPr="001474E2" w14:paraId="4A2A4848" w14:textId="77777777" w:rsidTr="001474E2">
        <w:trPr>
          <w:trHeight w:val="90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341E6AC5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0DF2D2B9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RF10.5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378ABDCD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Regra de rastreamento de ação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60A03CF5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Será registrada a ação realizada, o dia, a hora e quem realizou.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7E4F7AE3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Importante</w:t>
            </w:r>
          </w:p>
        </w:tc>
      </w:tr>
      <w:tr w:rsidR="0047322C" w:rsidRPr="001474E2" w14:paraId="140D9446" w14:textId="77777777" w:rsidTr="001474E2">
        <w:trPr>
          <w:trHeight w:val="765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5323C8B3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lastRenderedPageBreak/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1ED74D00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RF11.0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44B1C7E6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Visualização de dashboard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734EA6A8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O sistema deve ter uma tela para visualização de dashboards.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2B5C6EA6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Essencial</w:t>
            </w:r>
          </w:p>
        </w:tc>
      </w:tr>
      <w:tr w:rsidR="0047322C" w:rsidRPr="001474E2" w14:paraId="6559128C" w14:textId="77777777" w:rsidTr="001474E2">
        <w:trPr>
          <w:trHeight w:val="210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67FDFD38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15E84B9A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RF12.0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0BA908E6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Exibição de rota ativa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6EC70AA3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O sistema deve exibir um dashboard para cada rota ativa, informando: temperatura de cada sensor, temperatura média dos sensores, placa do veículo, nome do motorista, temperatura máxima da carga, temperatura mínima da carga.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64EFFA10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Essencial</w:t>
            </w:r>
          </w:p>
        </w:tc>
      </w:tr>
      <w:tr w:rsidR="0047322C" w:rsidRPr="001474E2" w14:paraId="749C5347" w14:textId="77777777" w:rsidTr="001474E2">
        <w:trPr>
          <w:trHeight w:val="2775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252983CA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44B1AAAF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RF12.1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6EEDCE4B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Exibição de rota ativa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34100177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 xml:space="preserve">Ao clicar em um determinado dashboard será exibido um </w:t>
            </w:r>
            <w:proofErr w:type="spellStart"/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popup</w:t>
            </w:r>
            <w:proofErr w:type="spellEnd"/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 xml:space="preserve"> informando: os sensores utilizados, a temperatura de cada sensor, a temperatura média dos sensores, a posição dos sensores, o status do sensor, a placa do veículo, carga (os produtos que estão na carga), valor da carga, temperatura máxima da carga e temperatura mínima da carga.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6515138F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Importante</w:t>
            </w:r>
          </w:p>
        </w:tc>
      </w:tr>
      <w:tr w:rsidR="0047322C" w:rsidRPr="001474E2" w14:paraId="6726FC6E" w14:textId="77777777" w:rsidTr="001474E2">
        <w:trPr>
          <w:trHeight w:val="60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2C33AE13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55A9DC4D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RF12.2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70756829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Regra de exibição de rota ativa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6329E634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Só deverá ser exibido via dashboard as rotas que estão ativas.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597135BA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Essencial</w:t>
            </w:r>
          </w:p>
        </w:tc>
      </w:tr>
      <w:tr w:rsidR="0047322C" w:rsidRPr="001474E2" w14:paraId="29D9D06A" w14:textId="77777777" w:rsidTr="001474E2">
        <w:trPr>
          <w:trHeight w:val="60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5DAEFC53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1D12D95E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RF14.0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77299D1F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Listagem de rota inativa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127DB463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O sistema deve ter uma tela para visualização das rotas inativas.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7B7DF2D5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Essencial</w:t>
            </w:r>
          </w:p>
        </w:tc>
      </w:tr>
      <w:tr w:rsidR="0047322C" w:rsidRPr="001474E2" w14:paraId="563FAEF3" w14:textId="77777777" w:rsidTr="001474E2">
        <w:trPr>
          <w:trHeight w:val="90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241D2FE0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0EC27527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RF14.1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5515054D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Listagem de produtos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2279344A" w14:textId="04DEF042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eastAsia="pt-BR"/>
              </w:rPr>
              <w:t xml:space="preserve">O sistema deve ter uma tela para visualização de todos </w:t>
            </w:r>
            <w:r w:rsidR="2940CF2B" w:rsidRPr="001474E2"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eastAsia="pt-BR"/>
              </w:rPr>
              <w:t xml:space="preserve">os </w:t>
            </w:r>
            <w:r w:rsidRPr="009249EB"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eastAsia="pt-BR"/>
              </w:rPr>
              <w:t>produtos cadastrados.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1ED7C224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Essencial</w:t>
            </w:r>
          </w:p>
        </w:tc>
      </w:tr>
      <w:tr w:rsidR="0047322C" w:rsidRPr="001474E2" w14:paraId="429A32A7" w14:textId="77777777" w:rsidTr="001474E2">
        <w:trPr>
          <w:trHeight w:val="90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6427923E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5D2238ED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RF14.2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04EEC53A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Listagem de sensores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5710EF7A" w14:textId="6ECB8E9E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eastAsia="pt-BR"/>
              </w:rPr>
              <w:t xml:space="preserve">O sistema deve ter uma tela para visualização de todos </w:t>
            </w:r>
            <w:r w:rsidR="61E126BC" w:rsidRPr="001474E2"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eastAsia="pt-BR"/>
              </w:rPr>
              <w:t xml:space="preserve">os </w:t>
            </w:r>
            <w:r w:rsidRPr="009249EB"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eastAsia="pt-BR"/>
              </w:rPr>
              <w:t>sensores cadastrados.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3FBFF802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Essencial</w:t>
            </w:r>
          </w:p>
        </w:tc>
      </w:tr>
      <w:tr w:rsidR="0047322C" w:rsidRPr="001474E2" w14:paraId="1B2A9BDA" w14:textId="77777777" w:rsidTr="001474E2">
        <w:trPr>
          <w:trHeight w:val="90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309606E9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0693F51C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RF14.3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752EEC30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Listagem de veículos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2427F669" w14:textId="6F1C4A68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eastAsia="pt-BR"/>
              </w:rPr>
              <w:t xml:space="preserve">O sistema deve ter uma tela para visualização de todos </w:t>
            </w:r>
            <w:r w:rsidR="3EEDE3E1" w:rsidRPr="001474E2"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eastAsia="pt-BR"/>
              </w:rPr>
              <w:t xml:space="preserve">os </w:t>
            </w:r>
            <w:r w:rsidRPr="009249EB"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eastAsia="pt-BR"/>
              </w:rPr>
              <w:t>veículos cadastrados.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2C24CF1F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Essencial</w:t>
            </w:r>
          </w:p>
        </w:tc>
      </w:tr>
      <w:tr w:rsidR="00906439" w:rsidRPr="001474E2" w14:paraId="78229EE8" w14:textId="77777777" w:rsidTr="001474E2">
        <w:trPr>
          <w:trHeight w:val="90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4CA9A787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238CBBC3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RF14.4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690BF9E2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Listagem de cargas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0B7E4F56" w14:textId="1C22BB13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eastAsia="pt-BR"/>
              </w:rPr>
              <w:t xml:space="preserve">O sistema deve ter uma tela para visualização de todas </w:t>
            </w:r>
            <w:r w:rsidR="747A0EFB" w:rsidRPr="001474E2"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eastAsia="pt-BR"/>
              </w:rPr>
              <w:t xml:space="preserve">as </w:t>
            </w:r>
            <w:r w:rsidRPr="009249EB"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eastAsia="pt-BR"/>
              </w:rPr>
              <w:t>cargas cadastrados.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07B64FDE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Essencial</w:t>
            </w:r>
          </w:p>
        </w:tc>
      </w:tr>
      <w:tr w:rsidR="0047322C" w:rsidRPr="001474E2" w14:paraId="224A3C91" w14:textId="77777777" w:rsidTr="001474E2">
        <w:trPr>
          <w:trHeight w:val="120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63373160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576E1CE5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RF14.5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3657620C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Listagem de contas de usuários comuns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51592C91" w14:textId="59B91FE0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eastAsia="pt-BR"/>
              </w:rPr>
              <w:t xml:space="preserve">O sistema deve ter uma tela para visualização de todos </w:t>
            </w:r>
            <w:r w:rsidR="4CC9663C" w:rsidRPr="001474E2"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eastAsia="pt-BR"/>
              </w:rPr>
              <w:t xml:space="preserve">os </w:t>
            </w:r>
            <w:r w:rsidRPr="009249EB"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eastAsia="pt-BR"/>
              </w:rPr>
              <w:t>usuários comuns afiliados ao usuário administrador logado.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650F9815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Essencial</w:t>
            </w:r>
          </w:p>
        </w:tc>
      </w:tr>
      <w:tr w:rsidR="0047322C" w:rsidRPr="001474E2" w14:paraId="74FEFD77" w14:textId="77777777" w:rsidTr="001474E2">
        <w:trPr>
          <w:trHeight w:val="120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15023F79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1249D2A9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RF15.0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35235EBC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Verificação de temperatura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28F614C3" w14:textId="1C6902C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eastAsia="pt-BR"/>
              </w:rPr>
              <w:t xml:space="preserve">O sistema deve </w:t>
            </w:r>
            <w:r w:rsidR="7633AECE" w:rsidRPr="001474E2"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eastAsia="pt-BR"/>
              </w:rPr>
              <w:t>analisar temperatura</w:t>
            </w:r>
            <w:r w:rsidRPr="009249EB"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eastAsia="pt-BR"/>
              </w:rPr>
              <w:t xml:space="preserve"> de todos os sensores que estão no veículo em rota ativa e analisar se está dentro do limite mínimo e máximo.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038734BE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Essencial</w:t>
            </w:r>
          </w:p>
        </w:tc>
      </w:tr>
      <w:tr w:rsidR="0047322C" w:rsidRPr="001474E2" w14:paraId="4D594DB8" w14:textId="77777777" w:rsidTr="001474E2">
        <w:trPr>
          <w:trHeight w:val="150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754EB105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lastRenderedPageBreak/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66E9F125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RF15.1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37D4FAAC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Regra de verificação de temperatura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00A17759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Caso a temperatura monitorada pelos sensores ultrapasse o limite mínimo, notificar que a temperatura está abaixo do permitido via dashboard e notificações na página web.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4D6C4329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Importante</w:t>
            </w:r>
          </w:p>
        </w:tc>
      </w:tr>
      <w:tr w:rsidR="0047322C" w:rsidRPr="001474E2" w14:paraId="009F23F8" w14:textId="77777777" w:rsidTr="001474E2">
        <w:trPr>
          <w:trHeight w:val="150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76075845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12D23366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RF15.2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250A8BED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Regra de verificação de temperatura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20A6BB99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Caso a temperatura monitorada pelos sensores ultrapasse o limite máximo, notificar que a temperatura está acima do permitido via dashboard e notificações na página web.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37778E69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Importante</w:t>
            </w:r>
          </w:p>
        </w:tc>
      </w:tr>
      <w:tr w:rsidR="0047322C" w:rsidRPr="001474E2" w14:paraId="31896C72" w14:textId="77777777" w:rsidTr="001474E2">
        <w:trPr>
          <w:trHeight w:val="619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7433A20E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7BDCDF6E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RF16.0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63747D5D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Login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06FA431D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O sistema deve ter uma tela de login.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49ED5958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Essencial</w:t>
            </w:r>
          </w:p>
        </w:tc>
      </w:tr>
      <w:tr w:rsidR="0047322C" w:rsidRPr="001474E2" w14:paraId="3BA05EAC" w14:textId="77777777" w:rsidTr="001474E2">
        <w:trPr>
          <w:trHeight w:val="120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00122557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532F1880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RF16.1</w:t>
            </w:r>
          </w:p>
        </w:tc>
        <w:tc>
          <w:tcPr>
            <w:tcW w:w="2140" w:type="dxa"/>
            <w:gridSpan w:val="3"/>
            <w:shd w:val="clear" w:color="auto" w:fill="auto"/>
            <w:noWrap/>
            <w:vAlign w:val="center"/>
            <w:hideMark/>
          </w:tcPr>
          <w:p w14:paraId="50CBD28C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Autenticação de login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3659297D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Em casos de login do usuário administrador, o sistema deve enviar um e-mail para autenticar a tentativa de login. 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15997814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Importante</w:t>
            </w:r>
          </w:p>
        </w:tc>
      </w:tr>
      <w:tr w:rsidR="0047322C" w:rsidRPr="001474E2" w14:paraId="5B7A5DE2" w14:textId="77777777" w:rsidTr="001474E2">
        <w:trPr>
          <w:trHeight w:val="120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125CCA4C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0CC988F9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RF16.2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2A987740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Autenticação de cadastro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36238DF8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Em casos de criação de conta de um usuário administrador enviar um e-mail para autenticar a criação da conta. 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0D0A3405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Essencial</w:t>
            </w:r>
          </w:p>
        </w:tc>
      </w:tr>
      <w:tr w:rsidR="0047322C" w:rsidRPr="001474E2" w14:paraId="45273F53" w14:textId="77777777" w:rsidTr="001474E2">
        <w:trPr>
          <w:trHeight w:val="120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00709E8B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7B7EDC23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RF17.0</w:t>
            </w:r>
          </w:p>
        </w:tc>
        <w:tc>
          <w:tcPr>
            <w:tcW w:w="2140" w:type="dxa"/>
            <w:gridSpan w:val="3"/>
            <w:shd w:val="clear" w:color="auto" w:fill="auto"/>
            <w:noWrap/>
            <w:vAlign w:val="center"/>
            <w:hideMark/>
          </w:tcPr>
          <w:p w14:paraId="4CD019E9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 xml:space="preserve">Segurança de Dados 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667ED3F0" w14:textId="1D34E400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eastAsia="pt-BR"/>
              </w:rPr>
              <w:t xml:space="preserve">Em casos de alteração da senha </w:t>
            </w:r>
            <w:r w:rsidR="76CCB67D" w:rsidRPr="001474E2"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eastAsia="pt-BR"/>
              </w:rPr>
              <w:t>dos</w:t>
            </w:r>
            <w:r w:rsidRPr="009249EB"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eastAsia="pt-BR"/>
              </w:rPr>
              <w:t xml:space="preserve"> usuários comum e/ou administrador enviar um e-mail ao usuário para confirmar essa ação.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2A95854A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Essencial</w:t>
            </w:r>
          </w:p>
        </w:tc>
      </w:tr>
      <w:tr w:rsidR="0047322C" w:rsidRPr="001474E2" w14:paraId="0093BE86" w14:textId="77777777" w:rsidTr="001474E2">
        <w:trPr>
          <w:trHeight w:val="90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0DB52C05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7A667FA0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RF18.0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493B05BA" w14:textId="7C643F5A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eastAsia="pt-BR"/>
              </w:rPr>
              <w:t>Mensagem de boas</w:t>
            </w:r>
            <w:r w:rsidR="3F5C32DF" w:rsidRPr="001474E2"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eastAsia="pt-BR"/>
              </w:rPr>
              <w:t>-</w:t>
            </w:r>
            <w:r w:rsidRPr="009249EB"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eastAsia="pt-BR"/>
              </w:rPr>
              <w:t>vindas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785779EC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Em casos de criação de conta de o usuário comum enviar um e-mail para notificá-lo que sua conta está ativa.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4EED4C44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Desejável</w:t>
            </w:r>
          </w:p>
        </w:tc>
      </w:tr>
      <w:tr w:rsidR="0047322C" w:rsidRPr="001474E2" w14:paraId="4E525C45" w14:textId="77777777" w:rsidTr="001474E2">
        <w:trPr>
          <w:trHeight w:val="120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3F00CAC9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1C704C07" w14:textId="072AC52B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eastAsia="pt-BR"/>
              </w:rPr>
              <w:t>RF19</w:t>
            </w:r>
            <w:r w:rsidR="1A74C5A5" w:rsidRPr="001474E2"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eastAsia="pt-BR"/>
              </w:rPr>
              <w:t>.</w:t>
            </w:r>
            <w:r w:rsidRPr="009249EB"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1B2160AB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Perguntas e respostas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6A863578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O sistema deve ter uma tela para visualização de perguntas frequentes exibindo pelo menos uma resposta para cada pergunta.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39BE2305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Importante</w:t>
            </w:r>
          </w:p>
        </w:tc>
      </w:tr>
      <w:tr w:rsidR="00906439" w:rsidRPr="001474E2" w14:paraId="003DC099" w14:textId="77777777" w:rsidTr="001474E2">
        <w:trPr>
          <w:trHeight w:val="900"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48AA9AA8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Funcional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  <w:hideMark/>
          </w:tcPr>
          <w:p w14:paraId="53FC05D5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RF19.1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06789E50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Contato</w:t>
            </w:r>
          </w:p>
        </w:tc>
        <w:tc>
          <w:tcPr>
            <w:tcW w:w="3800" w:type="dxa"/>
            <w:gridSpan w:val="2"/>
            <w:shd w:val="clear" w:color="auto" w:fill="FFFFFF" w:themeFill="background1"/>
            <w:vAlign w:val="center"/>
            <w:hideMark/>
          </w:tcPr>
          <w:p w14:paraId="5C5E260C" w14:textId="77777777" w:rsidR="009249EB" w:rsidRPr="009249EB" w:rsidRDefault="009249EB" w:rsidP="009249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O sistema deve ter uma tela para que o usuário entre em contato com a equipe de suporte.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22E68309" w14:textId="77777777" w:rsidR="009249EB" w:rsidRPr="009249EB" w:rsidRDefault="009249EB" w:rsidP="009249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249E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Importante</w:t>
            </w:r>
          </w:p>
        </w:tc>
      </w:tr>
    </w:tbl>
    <w:p w14:paraId="083A071D" w14:textId="77777777" w:rsidR="119FB5AA" w:rsidRDefault="119FB5AA"/>
    <w:p w14:paraId="279C34A6" w14:textId="4CFA98C6" w:rsidR="00AE446A" w:rsidRPr="0004007F" w:rsidRDefault="00C32777" w:rsidP="7AE94586">
      <w:pPr>
        <w:pStyle w:val="Ttulo3"/>
      </w:pPr>
      <w:bookmarkStart w:id="34" w:name="_Toc191904282"/>
      <w:bookmarkStart w:id="35" w:name="_Toc193130821"/>
      <w:r>
        <w:t>4.5.2</w:t>
      </w:r>
      <w:r w:rsidR="00AE446A">
        <w:t xml:space="preserve"> Não Funcionais</w:t>
      </w:r>
      <w:bookmarkEnd w:id="34"/>
      <w:bookmarkEnd w:id="35"/>
    </w:p>
    <w:tbl>
      <w:tblPr>
        <w:tblW w:w="10193" w:type="dxa"/>
        <w:jc w:val="center"/>
        <w:tbl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single" w:sz="4" w:space="0" w:color="156082" w:themeColor="accent1"/>
          <w:insideV w:val="single" w:sz="4" w:space="0" w:color="156082" w:themeColor="accent1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232"/>
        <w:gridCol w:w="30"/>
        <w:gridCol w:w="2086"/>
        <w:gridCol w:w="24"/>
        <w:gridCol w:w="3792"/>
        <w:gridCol w:w="8"/>
        <w:gridCol w:w="1640"/>
      </w:tblGrid>
      <w:tr w:rsidR="002171E0" w14:paraId="237F3EC8" w14:textId="77777777" w:rsidTr="00C42979">
        <w:trPr>
          <w:trHeight w:val="482"/>
          <w:jc w:val="center"/>
        </w:trPr>
        <w:tc>
          <w:tcPr>
            <w:tcW w:w="1555" w:type="dxa"/>
            <w:shd w:val="clear" w:color="000000" w:fill="104861"/>
            <w:noWrap/>
            <w:vAlign w:val="center"/>
            <w:hideMark/>
          </w:tcPr>
          <w:p w14:paraId="386866DD" w14:textId="77777777" w:rsidR="00A108F5" w:rsidRDefault="00A108F5">
            <w:pPr>
              <w:jc w:val="center"/>
              <w:rPr>
                <w:rFonts w:ascii="Aptos Narrow" w:hAnsi="Aptos Narrow"/>
                <w:color w:val="FFFFFF"/>
                <w:sz w:val="22"/>
                <w:szCs w:val="22"/>
              </w:rPr>
            </w:pPr>
            <w:r>
              <w:rPr>
                <w:rFonts w:ascii="Aptos Narrow" w:hAnsi="Aptos Narrow"/>
                <w:color w:val="FFFFFF"/>
                <w:sz w:val="22"/>
                <w:szCs w:val="22"/>
              </w:rPr>
              <w:t>Categoria</w:t>
            </w:r>
          </w:p>
        </w:tc>
        <w:tc>
          <w:tcPr>
            <w:tcW w:w="1088" w:type="dxa"/>
            <w:gridSpan w:val="2"/>
            <w:shd w:val="clear" w:color="000000" w:fill="104861"/>
            <w:noWrap/>
            <w:vAlign w:val="center"/>
            <w:hideMark/>
          </w:tcPr>
          <w:p w14:paraId="183F006F" w14:textId="77777777" w:rsidR="00A108F5" w:rsidRDefault="00A108F5">
            <w:pPr>
              <w:jc w:val="center"/>
              <w:rPr>
                <w:rFonts w:ascii="Aptos Narrow" w:hAnsi="Aptos Narrow"/>
                <w:color w:val="FFFFFF"/>
                <w:sz w:val="22"/>
                <w:szCs w:val="22"/>
              </w:rPr>
            </w:pPr>
            <w:r>
              <w:rPr>
                <w:rFonts w:ascii="Aptos Narrow" w:hAnsi="Aptos Narrow"/>
                <w:color w:val="FFFFFF"/>
                <w:sz w:val="22"/>
                <w:szCs w:val="22"/>
              </w:rPr>
              <w:t>Identificador</w:t>
            </w:r>
          </w:p>
        </w:tc>
        <w:tc>
          <w:tcPr>
            <w:tcW w:w="2086" w:type="dxa"/>
            <w:shd w:val="clear" w:color="000000" w:fill="104861"/>
            <w:vAlign w:val="center"/>
            <w:hideMark/>
          </w:tcPr>
          <w:p w14:paraId="44005520" w14:textId="77777777" w:rsidR="00A108F5" w:rsidRDefault="00A108F5">
            <w:pPr>
              <w:jc w:val="center"/>
              <w:rPr>
                <w:rFonts w:ascii="Aptos Narrow" w:hAnsi="Aptos Narrow"/>
                <w:color w:val="FFFFFF"/>
              </w:rPr>
            </w:pPr>
            <w:r>
              <w:rPr>
                <w:rFonts w:ascii="Aptos Narrow" w:hAnsi="Aptos Narrow"/>
                <w:color w:val="FFFFFF"/>
              </w:rPr>
              <w:t>Requisito</w:t>
            </w:r>
          </w:p>
        </w:tc>
        <w:tc>
          <w:tcPr>
            <w:tcW w:w="3816" w:type="dxa"/>
            <w:gridSpan w:val="2"/>
            <w:shd w:val="clear" w:color="000000" w:fill="104861"/>
            <w:noWrap/>
            <w:vAlign w:val="center"/>
            <w:hideMark/>
          </w:tcPr>
          <w:p w14:paraId="5BCE8C4F" w14:textId="77777777" w:rsidR="00A108F5" w:rsidRDefault="00A108F5">
            <w:pPr>
              <w:jc w:val="center"/>
              <w:rPr>
                <w:rFonts w:ascii="Aptos Narrow" w:hAnsi="Aptos Narrow"/>
                <w:color w:val="FFFFFF"/>
                <w:sz w:val="22"/>
                <w:szCs w:val="22"/>
              </w:rPr>
            </w:pPr>
            <w:r>
              <w:rPr>
                <w:rFonts w:ascii="Aptos Narrow" w:hAnsi="Aptos Narrow"/>
                <w:color w:val="FFFFFF"/>
                <w:sz w:val="22"/>
                <w:szCs w:val="22"/>
              </w:rPr>
              <w:t>Descrição</w:t>
            </w:r>
          </w:p>
        </w:tc>
        <w:tc>
          <w:tcPr>
            <w:tcW w:w="1648" w:type="dxa"/>
            <w:gridSpan w:val="2"/>
            <w:shd w:val="clear" w:color="000000" w:fill="104861"/>
            <w:noWrap/>
            <w:vAlign w:val="center"/>
            <w:hideMark/>
          </w:tcPr>
          <w:p w14:paraId="1DE98AD1" w14:textId="77777777" w:rsidR="00A108F5" w:rsidRDefault="00A108F5">
            <w:pPr>
              <w:jc w:val="center"/>
              <w:rPr>
                <w:rFonts w:ascii="Aptos Narrow" w:hAnsi="Aptos Narrow"/>
                <w:color w:val="FFFFFF"/>
                <w:sz w:val="22"/>
                <w:szCs w:val="22"/>
              </w:rPr>
            </w:pPr>
            <w:r>
              <w:rPr>
                <w:rFonts w:ascii="Aptos Narrow" w:hAnsi="Aptos Narrow"/>
                <w:color w:val="FFFFFF"/>
                <w:sz w:val="22"/>
                <w:szCs w:val="22"/>
              </w:rPr>
              <w:t>Classificação</w:t>
            </w:r>
          </w:p>
        </w:tc>
      </w:tr>
      <w:tr w:rsidR="00096750" w:rsidRPr="00053F6F" w14:paraId="2E0E25CC" w14:textId="77777777" w:rsidTr="001474E2">
        <w:trPr>
          <w:trHeight w:val="1200"/>
          <w:jc w:val="center"/>
        </w:trPr>
        <w:tc>
          <w:tcPr>
            <w:tcW w:w="1555" w:type="dxa"/>
            <w:shd w:val="clear" w:color="auto" w:fill="auto"/>
            <w:vAlign w:val="center"/>
            <w:hideMark/>
          </w:tcPr>
          <w:p w14:paraId="40703EDF" w14:textId="77777777" w:rsidR="00053F6F" w:rsidRPr="00053F6F" w:rsidRDefault="00053F6F" w:rsidP="00053F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053F6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Não Funcional</w:t>
            </w:r>
          </w:p>
        </w:tc>
        <w:tc>
          <w:tcPr>
            <w:tcW w:w="1058" w:type="dxa"/>
            <w:shd w:val="clear" w:color="auto" w:fill="auto"/>
            <w:vAlign w:val="center"/>
            <w:hideMark/>
          </w:tcPr>
          <w:p w14:paraId="2D28B832" w14:textId="77777777" w:rsidR="00053F6F" w:rsidRPr="00053F6F" w:rsidRDefault="00053F6F" w:rsidP="00053F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053F6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RNF1.0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0E2F1F13" w14:textId="77777777" w:rsidR="00053F6F" w:rsidRPr="00053F6F" w:rsidRDefault="00053F6F" w:rsidP="00053F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053F6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 xml:space="preserve">Durabilidade dos Sensores </w:t>
            </w:r>
          </w:p>
        </w:tc>
        <w:tc>
          <w:tcPr>
            <w:tcW w:w="3800" w:type="dxa"/>
            <w:gridSpan w:val="2"/>
            <w:shd w:val="clear" w:color="000000" w:fill="FFFFFF"/>
            <w:vAlign w:val="center"/>
            <w:hideMark/>
          </w:tcPr>
          <w:p w14:paraId="40C7C543" w14:textId="77777777" w:rsidR="00053F6F" w:rsidRPr="00053F6F" w:rsidRDefault="00053F6F" w:rsidP="00053F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053F6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Os sensores devem ser resistentes a vibrações, umidade e temperatura extremas, garantindo funcionamento em diferentes condições climáticas. 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4AE77F5E" w14:textId="77777777" w:rsidR="00053F6F" w:rsidRPr="00053F6F" w:rsidRDefault="00053F6F" w:rsidP="00053F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053F6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Importante</w:t>
            </w:r>
          </w:p>
        </w:tc>
      </w:tr>
      <w:tr w:rsidR="00096750" w:rsidRPr="00053F6F" w14:paraId="416F998A" w14:textId="77777777" w:rsidTr="001474E2">
        <w:trPr>
          <w:trHeight w:val="600"/>
          <w:jc w:val="center"/>
        </w:trPr>
        <w:tc>
          <w:tcPr>
            <w:tcW w:w="1555" w:type="dxa"/>
            <w:shd w:val="clear" w:color="auto" w:fill="auto"/>
            <w:vAlign w:val="center"/>
            <w:hideMark/>
          </w:tcPr>
          <w:p w14:paraId="6FCCC51E" w14:textId="77777777" w:rsidR="00053F6F" w:rsidRPr="00053F6F" w:rsidRDefault="00053F6F" w:rsidP="00053F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053F6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Não Funcional</w:t>
            </w:r>
          </w:p>
        </w:tc>
        <w:tc>
          <w:tcPr>
            <w:tcW w:w="1058" w:type="dxa"/>
            <w:shd w:val="clear" w:color="auto" w:fill="auto"/>
            <w:vAlign w:val="center"/>
            <w:hideMark/>
          </w:tcPr>
          <w:p w14:paraId="1DB31114" w14:textId="77777777" w:rsidR="00053F6F" w:rsidRPr="00053F6F" w:rsidRDefault="00053F6F" w:rsidP="00053F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053F6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RNF2.0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79A2E56F" w14:textId="77777777" w:rsidR="00053F6F" w:rsidRPr="00053F6F" w:rsidRDefault="00053F6F" w:rsidP="00053F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053F6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Escalabilidade </w:t>
            </w:r>
          </w:p>
        </w:tc>
        <w:tc>
          <w:tcPr>
            <w:tcW w:w="3800" w:type="dxa"/>
            <w:gridSpan w:val="2"/>
            <w:shd w:val="clear" w:color="000000" w:fill="FFFFFF"/>
            <w:vAlign w:val="center"/>
            <w:hideMark/>
          </w:tcPr>
          <w:p w14:paraId="7948C3DD" w14:textId="77777777" w:rsidR="00053F6F" w:rsidRPr="00053F6F" w:rsidRDefault="00053F6F" w:rsidP="00053F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053F6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A solução deve ser capaz de ser expandida para frotas maiores. 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778EEEE4" w14:textId="77777777" w:rsidR="00053F6F" w:rsidRPr="00053F6F" w:rsidRDefault="00053F6F" w:rsidP="00053F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053F6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Importante</w:t>
            </w:r>
          </w:p>
        </w:tc>
      </w:tr>
      <w:tr w:rsidR="00096750" w:rsidRPr="00053F6F" w14:paraId="069C15E6" w14:textId="77777777" w:rsidTr="001474E2">
        <w:trPr>
          <w:trHeight w:val="1200"/>
          <w:jc w:val="center"/>
        </w:trPr>
        <w:tc>
          <w:tcPr>
            <w:tcW w:w="1555" w:type="dxa"/>
            <w:shd w:val="clear" w:color="auto" w:fill="auto"/>
            <w:vAlign w:val="center"/>
            <w:hideMark/>
          </w:tcPr>
          <w:p w14:paraId="71620E95" w14:textId="77777777" w:rsidR="00053F6F" w:rsidRPr="00053F6F" w:rsidRDefault="00053F6F" w:rsidP="00053F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053F6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lastRenderedPageBreak/>
              <w:t>Não Funcional</w:t>
            </w:r>
          </w:p>
        </w:tc>
        <w:tc>
          <w:tcPr>
            <w:tcW w:w="1058" w:type="dxa"/>
            <w:shd w:val="clear" w:color="auto" w:fill="auto"/>
            <w:vAlign w:val="center"/>
            <w:hideMark/>
          </w:tcPr>
          <w:p w14:paraId="59D666F5" w14:textId="77777777" w:rsidR="00053F6F" w:rsidRPr="00053F6F" w:rsidRDefault="00053F6F" w:rsidP="00053F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053F6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RNF3.0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1138B686" w14:textId="77777777" w:rsidR="00053F6F" w:rsidRPr="00053F6F" w:rsidRDefault="00053F6F" w:rsidP="00053F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053F6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Segurança de Dados </w:t>
            </w:r>
          </w:p>
        </w:tc>
        <w:tc>
          <w:tcPr>
            <w:tcW w:w="3800" w:type="dxa"/>
            <w:gridSpan w:val="2"/>
            <w:shd w:val="clear" w:color="000000" w:fill="FFFFFF"/>
            <w:vAlign w:val="center"/>
            <w:hideMark/>
          </w:tcPr>
          <w:p w14:paraId="47BEED46" w14:textId="77777777" w:rsidR="00053F6F" w:rsidRPr="00053F6F" w:rsidRDefault="00053F6F" w:rsidP="00053F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053F6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O sistema deve garantir a proteção dos dados coletados conforme a LGPD (Lei Geral de Proteção de Dados). 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02A171EC" w14:textId="77777777" w:rsidR="00053F6F" w:rsidRPr="00053F6F" w:rsidRDefault="00053F6F" w:rsidP="00053F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053F6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Essencial</w:t>
            </w:r>
          </w:p>
        </w:tc>
      </w:tr>
      <w:tr w:rsidR="00096750" w:rsidRPr="00053F6F" w14:paraId="6825AFB2" w14:textId="77777777" w:rsidTr="001474E2">
        <w:trPr>
          <w:trHeight w:val="1500"/>
          <w:jc w:val="center"/>
        </w:trPr>
        <w:tc>
          <w:tcPr>
            <w:tcW w:w="1555" w:type="dxa"/>
            <w:shd w:val="clear" w:color="auto" w:fill="auto"/>
            <w:vAlign w:val="center"/>
            <w:hideMark/>
          </w:tcPr>
          <w:p w14:paraId="2D00BDA6" w14:textId="77777777" w:rsidR="00053F6F" w:rsidRPr="00053F6F" w:rsidRDefault="00053F6F" w:rsidP="00053F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053F6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Não Funcional</w:t>
            </w:r>
          </w:p>
        </w:tc>
        <w:tc>
          <w:tcPr>
            <w:tcW w:w="1058" w:type="dxa"/>
            <w:shd w:val="clear" w:color="auto" w:fill="auto"/>
            <w:vAlign w:val="center"/>
            <w:hideMark/>
          </w:tcPr>
          <w:p w14:paraId="10785068" w14:textId="77777777" w:rsidR="00053F6F" w:rsidRPr="00053F6F" w:rsidRDefault="00053F6F" w:rsidP="00053F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053F6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RNF4.0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72B15878" w14:textId="77777777" w:rsidR="00053F6F" w:rsidRPr="00053F6F" w:rsidRDefault="00053F6F" w:rsidP="00053F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053F6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Tempo de Resposta </w:t>
            </w:r>
          </w:p>
        </w:tc>
        <w:tc>
          <w:tcPr>
            <w:tcW w:w="3800" w:type="dxa"/>
            <w:gridSpan w:val="2"/>
            <w:shd w:val="clear" w:color="000000" w:fill="FFFFFF"/>
            <w:vAlign w:val="center"/>
            <w:hideMark/>
          </w:tcPr>
          <w:p w14:paraId="189BDC02" w14:textId="77777777" w:rsidR="00053F6F" w:rsidRPr="00053F6F" w:rsidRDefault="00053F6F" w:rsidP="00053F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053F6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A funcionabilidade de notificação de variações de temperatura deve ser chamada em até 1 minuto após a detecção de variações de temperatura. 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2E5403E2" w14:textId="77777777" w:rsidR="00053F6F" w:rsidRPr="00053F6F" w:rsidRDefault="00053F6F" w:rsidP="00053F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053F6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Importante</w:t>
            </w:r>
          </w:p>
        </w:tc>
      </w:tr>
      <w:tr w:rsidR="00096750" w:rsidRPr="00053F6F" w14:paraId="10567744" w14:textId="77777777" w:rsidTr="001474E2">
        <w:trPr>
          <w:trHeight w:val="1200"/>
          <w:jc w:val="center"/>
        </w:trPr>
        <w:tc>
          <w:tcPr>
            <w:tcW w:w="1555" w:type="dxa"/>
            <w:shd w:val="clear" w:color="auto" w:fill="auto"/>
            <w:vAlign w:val="center"/>
            <w:hideMark/>
          </w:tcPr>
          <w:p w14:paraId="08D21B28" w14:textId="77777777" w:rsidR="00053F6F" w:rsidRPr="00053F6F" w:rsidRDefault="00053F6F" w:rsidP="00053F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053F6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Não Funcional</w:t>
            </w:r>
          </w:p>
        </w:tc>
        <w:tc>
          <w:tcPr>
            <w:tcW w:w="1058" w:type="dxa"/>
            <w:shd w:val="clear" w:color="auto" w:fill="auto"/>
            <w:vAlign w:val="center"/>
            <w:hideMark/>
          </w:tcPr>
          <w:p w14:paraId="7F6878B0" w14:textId="77777777" w:rsidR="00053F6F" w:rsidRPr="00053F6F" w:rsidRDefault="00053F6F" w:rsidP="00053F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053F6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RNF5.0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65EAE9C0" w14:textId="77777777" w:rsidR="00053F6F" w:rsidRPr="00053F6F" w:rsidRDefault="00053F6F" w:rsidP="00053F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053F6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Plataforma </w:t>
            </w:r>
          </w:p>
        </w:tc>
        <w:tc>
          <w:tcPr>
            <w:tcW w:w="3800" w:type="dxa"/>
            <w:gridSpan w:val="2"/>
            <w:shd w:val="clear" w:color="000000" w:fill="FFFFFF"/>
            <w:vAlign w:val="center"/>
            <w:hideMark/>
          </w:tcPr>
          <w:p w14:paraId="001667A9" w14:textId="77777777" w:rsidR="00053F6F" w:rsidRPr="00053F6F" w:rsidRDefault="00053F6F" w:rsidP="00053F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053F6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O sistema deve ser responsivo, permitindo a utilização em diferentes dispositivos, como: computadores, celulares e tablets. 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76936A00" w14:textId="77777777" w:rsidR="00053F6F" w:rsidRPr="00053F6F" w:rsidRDefault="00053F6F" w:rsidP="00053F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053F6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Importante</w:t>
            </w:r>
          </w:p>
        </w:tc>
      </w:tr>
      <w:tr w:rsidR="00096750" w:rsidRPr="00053F6F" w14:paraId="32583CA7" w14:textId="77777777" w:rsidTr="001474E2">
        <w:trPr>
          <w:trHeight w:val="600"/>
          <w:jc w:val="center"/>
        </w:trPr>
        <w:tc>
          <w:tcPr>
            <w:tcW w:w="1555" w:type="dxa"/>
            <w:shd w:val="clear" w:color="auto" w:fill="auto"/>
            <w:vAlign w:val="center"/>
            <w:hideMark/>
          </w:tcPr>
          <w:p w14:paraId="602A3727" w14:textId="77777777" w:rsidR="00053F6F" w:rsidRPr="00053F6F" w:rsidRDefault="00053F6F" w:rsidP="00053F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053F6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Não Funcional</w:t>
            </w:r>
          </w:p>
        </w:tc>
        <w:tc>
          <w:tcPr>
            <w:tcW w:w="1058" w:type="dxa"/>
            <w:shd w:val="clear" w:color="auto" w:fill="auto"/>
            <w:vAlign w:val="center"/>
            <w:hideMark/>
          </w:tcPr>
          <w:p w14:paraId="4E92CFFF" w14:textId="77777777" w:rsidR="00053F6F" w:rsidRPr="00053F6F" w:rsidRDefault="00053F6F" w:rsidP="00053F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053F6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RNF5.1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71425B00" w14:textId="77777777" w:rsidR="00053F6F" w:rsidRPr="00053F6F" w:rsidRDefault="00053F6F" w:rsidP="00053F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053F6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Plataforma </w:t>
            </w:r>
          </w:p>
        </w:tc>
        <w:tc>
          <w:tcPr>
            <w:tcW w:w="3800" w:type="dxa"/>
            <w:gridSpan w:val="2"/>
            <w:shd w:val="clear" w:color="000000" w:fill="FFFFFF"/>
            <w:vAlign w:val="center"/>
            <w:hideMark/>
          </w:tcPr>
          <w:p w14:paraId="19AA0863" w14:textId="77777777" w:rsidR="00053F6F" w:rsidRPr="00053F6F" w:rsidRDefault="00053F6F" w:rsidP="00053F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053F6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O sistema deve ser Web. 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2B107B55" w14:textId="77777777" w:rsidR="00053F6F" w:rsidRPr="00053F6F" w:rsidRDefault="00053F6F" w:rsidP="00053F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053F6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Essencial</w:t>
            </w:r>
          </w:p>
        </w:tc>
      </w:tr>
      <w:tr w:rsidR="00096750" w:rsidRPr="00053F6F" w14:paraId="7AE08499" w14:textId="77777777" w:rsidTr="001474E2">
        <w:trPr>
          <w:trHeight w:val="1200"/>
          <w:jc w:val="center"/>
        </w:trPr>
        <w:tc>
          <w:tcPr>
            <w:tcW w:w="1555" w:type="dxa"/>
            <w:shd w:val="clear" w:color="auto" w:fill="auto"/>
            <w:vAlign w:val="center"/>
            <w:hideMark/>
          </w:tcPr>
          <w:p w14:paraId="7E1BA529" w14:textId="77777777" w:rsidR="00053F6F" w:rsidRPr="00053F6F" w:rsidRDefault="00053F6F" w:rsidP="00053F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053F6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Não Funcional</w:t>
            </w:r>
          </w:p>
        </w:tc>
        <w:tc>
          <w:tcPr>
            <w:tcW w:w="1058" w:type="dxa"/>
            <w:shd w:val="clear" w:color="auto" w:fill="auto"/>
            <w:vAlign w:val="center"/>
            <w:hideMark/>
          </w:tcPr>
          <w:p w14:paraId="059C1594" w14:textId="77777777" w:rsidR="00053F6F" w:rsidRPr="00053F6F" w:rsidRDefault="00053F6F" w:rsidP="00053F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053F6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RNF6.0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4FF46FA9" w14:textId="77777777" w:rsidR="00053F6F" w:rsidRPr="00053F6F" w:rsidRDefault="00053F6F" w:rsidP="00053F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053F6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Design </w:t>
            </w:r>
          </w:p>
        </w:tc>
        <w:tc>
          <w:tcPr>
            <w:tcW w:w="3800" w:type="dxa"/>
            <w:gridSpan w:val="2"/>
            <w:shd w:val="clear" w:color="000000" w:fill="FFFFFF"/>
            <w:vAlign w:val="center"/>
            <w:hideMark/>
          </w:tcPr>
          <w:p w14:paraId="6F6C7644" w14:textId="77777777" w:rsidR="00053F6F" w:rsidRPr="00053F6F" w:rsidRDefault="00053F6F" w:rsidP="00053F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053F6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A plataforma deve ter um design objetivo e intuitivo, com padrões visuais que facilitem a experiência do usuário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2F0200AC" w14:textId="77777777" w:rsidR="00053F6F" w:rsidRPr="00053F6F" w:rsidRDefault="00053F6F" w:rsidP="00053F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053F6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Essencial</w:t>
            </w:r>
          </w:p>
        </w:tc>
      </w:tr>
      <w:tr w:rsidR="00096750" w:rsidRPr="00053F6F" w14:paraId="3C99DF80" w14:textId="77777777" w:rsidTr="001474E2">
        <w:trPr>
          <w:trHeight w:val="600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124BD1AE" w14:textId="77777777" w:rsidR="00053F6F" w:rsidRPr="00053F6F" w:rsidRDefault="00053F6F" w:rsidP="00053F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053F6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Não Funcional</w:t>
            </w:r>
          </w:p>
        </w:tc>
        <w:tc>
          <w:tcPr>
            <w:tcW w:w="1058" w:type="dxa"/>
            <w:shd w:val="clear" w:color="auto" w:fill="auto"/>
            <w:vAlign w:val="center"/>
            <w:hideMark/>
          </w:tcPr>
          <w:p w14:paraId="01B7A980" w14:textId="77777777" w:rsidR="00053F6F" w:rsidRPr="00053F6F" w:rsidRDefault="00053F6F" w:rsidP="00053F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053F6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RNF6.1</w:t>
            </w:r>
          </w:p>
        </w:tc>
        <w:tc>
          <w:tcPr>
            <w:tcW w:w="2140" w:type="dxa"/>
            <w:gridSpan w:val="3"/>
            <w:shd w:val="clear" w:color="auto" w:fill="auto"/>
            <w:noWrap/>
            <w:vAlign w:val="center"/>
            <w:hideMark/>
          </w:tcPr>
          <w:p w14:paraId="7DEE4A32" w14:textId="77777777" w:rsidR="00053F6F" w:rsidRPr="00053F6F" w:rsidRDefault="00053F6F" w:rsidP="00053F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053F6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 xml:space="preserve">Design </w:t>
            </w:r>
          </w:p>
        </w:tc>
        <w:tc>
          <w:tcPr>
            <w:tcW w:w="3800" w:type="dxa"/>
            <w:gridSpan w:val="2"/>
            <w:shd w:val="clear" w:color="000000" w:fill="FFFFFF"/>
            <w:vAlign w:val="center"/>
            <w:hideMark/>
          </w:tcPr>
          <w:p w14:paraId="39A150EF" w14:textId="77777777" w:rsidR="00053F6F" w:rsidRPr="00053F6F" w:rsidRDefault="00053F6F" w:rsidP="00053F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053F6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A plataforma deve ter modo claro e modo escuro.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7CAAB976" w14:textId="77777777" w:rsidR="00053F6F" w:rsidRPr="00053F6F" w:rsidRDefault="00053F6F" w:rsidP="00053F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053F6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Desejável</w:t>
            </w:r>
          </w:p>
        </w:tc>
      </w:tr>
      <w:tr w:rsidR="00096750" w:rsidRPr="00053F6F" w14:paraId="38F64ACD" w14:textId="77777777" w:rsidTr="001474E2">
        <w:trPr>
          <w:trHeight w:val="1200"/>
          <w:jc w:val="center"/>
        </w:trPr>
        <w:tc>
          <w:tcPr>
            <w:tcW w:w="1555" w:type="dxa"/>
            <w:shd w:val="clear" w:color="auto" w:fill="auto"/>
            <w:vAlign w:val="center"/>
            <w:hideMark/>
          </w:tcPr>
          <w:p w14:paraId="7620003F" w14:textId="77777777" w:rsidR="00053F6F" w:rsidRPr="00053F6F" w:rsidRDefault="00053F6F" w:rsidP="00053F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053F6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Não Funcional</w:t>
            </w:r>
          </w:p>
        </w:tc>
        <w:tc>
          <w:tcPr>
            <w:tcW w:w="1058" w:type="dxa"/>
            <w:shd w:val="clear" w:color="auto" w:fill="auto"/>
            <w:vAlign w:val="center"/>
            <w:hideMark/>
          </w:tcPr>
          <w:p w14:paraId="44B66D6B" w14:textId="77777777" w:rsidR="00053F6F" w:rsidRPr="00053F6F" w:rsidRDefault="00053F6F" w:rsidP="00053F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053F6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RNF7.0</w:t>
            </w:r>
          </w:p>
        </w:tc>
        <w:tc>
          <w:tcPr>
            <w:tcW w:w="2140" w:type="dxa"/>
            <w:gridSpan w:val="3"/>
            <w:shd w:val="clear" w:color="auto" w:fill="auto"/>
            <w:vAlign w:val="center"/>
            <w:hideMark/>
          </w:tcPr>
          <w:p w14:paraId="25907784" w14:textId="77777777" w:rsidR="00053F6F" w:rsidRPr="00053F6F" w:rsidRDefault="00053F6F" w:rsidP="00053F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053F6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Acessibilidade</w:t>
            </w:r>
          </w:p>
        </w:tc>
        <w:tc>
          <w:tcPr>
            <w:tcW w:w="3800" w:type="dxa"/>
            <w:gridSpan w:val="2"/>
            <w:shd w:val="clear" w:color="000000" w:fill="FFFFFF"/>
            <w:vAlign w:val="center"/>
            <w:hideMark/>
          </w:tcPr>
          <w:p w14:paraId="3245CE08" w14:textId="77777777" w:rsidR="00053F6F" w:rsidRPr="00053F6F" w:rsidRDefault="00053F6F" w:rsidP="00053F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053F6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A plataforma deve estar de acordo com as normas da Lei Brasileira de Inclusão da Pessoa com Deficiência (LBI) para inclusão digital.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3AFDE2E5" w14:textId="77777777" w:rsidR="00053F6F" w:rsidRPr="00053F6F" w:rsidRDefault="00053F6F" w:rsidP="00053F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053F6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Desejável</w:t>
            </w:r>
          </w:p>
        </w:tc>
      </w:tr>
    </w:tbl>
    <w:p w14:paraId="6C0A9CC5" w14:textId="77777777" w:rsidR="00CD6C3D" w:rsidRDefault="00CD6C3D" w:rsidP="00F75D8F">
      <w:bookmarkStart w:id="36" w:name="_Toc191904283"/>
    </w:p>
    <w:p w14:paraId="7CAD4174" w14:textId="00FE6698" w:rsidR="004D63E3" w:rsidRPr="004D63E3" w:rsidRDefault="00C32777" w:rsidP="00430EC6">
      <w:pPr>
        <w:pStyle w:val="Ttulo2"/>
      </w:pPr>
      <w:bookmarkStart w:id="37" w:name="_Toc193130822"/>
      <w:r w:rsidRPr="00E9366B">
        <w:t>4.6</w:t>
      </w:r>
      <w:r w:rsidR="00AE446A" w:rsidRPr="00E9366B">
        <w:t xml:space="preserve"> Limites e Exclusões</w:t>
      </w:r>
      <w:bookmarkEnd w:id="36"/>
      <w:bookmarkEnd w:id="37"/>
      <w:r w:rsidR="00AE446A" w:rsidRPr="00E9366B">
        <w:t xml:space="preserve"> </w:t>
      </w:r>
    </w:p>
    <w:tbl>
      <w:tblPr>
        <w:tblW w:w="0" w:type="auto"/>
        <w:tblInd w:w="-147" w:type="dxa"/>
        <w:tbl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single" w:sz="4" w:space="0" w:color="156082" w:themeColor="accent1"/>
          <w:insideV w:val="single" w:sz="4" w:space="0" w:color="156082" w:themeColor="accent1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6"/>
        <w:gridCol w:w="3350"/>
        <w:gridCol w:w="3375"/>
      </w:tblGrid>
      <w:tr w:rsidR="00A173B0" w:rsidRPr="009D7A8B" w14:paraId="793FEF6A" w14:textId="77777777" w:rsidTr="008169A2">
        <w:trPr>
          <w:trHeight w:val="482"/>
        </w:trPr>
        <w:tc>
          <w:tcPr>
            <w:tcW w:w="0" w:type="auto"/>
            <w:shd w:val="clear" w:color="000000" w:fill="104861"/>
            <w:vAlign w:val="center"/>
            <w:hideMark/>
          </w:tcPr>
          <w:p w14:paraId="7EF5704A" w14:textId="77777777" w:rsidR="00296804" w:rsidRPr="009D7A8B" w:rsidRDefault="00296804" w:rsidP="002171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sz w:val="22"/>
                <w:szCs w:val="22"/>
                <w:lang w:eastAsia="pt-BR"/>
              </w:rPr>
            </w:pPr>
            <w:bookmarkStart w:id="38" w:name="_Toc191904286"/>
            <w:r w:rsidRPr="009D7A8B">
              <w:rPr>
                <w:rFonts w:ascii="Aptos Narrow" w:eastAsia="Times New Roman" w:hAnsi="Aptos Narrow" w:cs="Times New Roman"/>
                <w:color w:val="FFFFFF"/>
                <w:kern w:val="2"/>
                <w:sz w:val="22"/>
                <w:szCs w:val="22"/>
                <w:lang w:eastAsia="pt-BR"/>
                <w14:ligatures w14:val="standardContextual"/>
              </w:rPr>
              <w:t>Categoria</w:t>
            </w:r>
          </w:p>
        </w:tc>
        <w:tc>
          <w:tcPr>
            <w:tcW w:w="0" w:type="auto"/>
            <w:shd w:val="clear" w:color="000000" w:fill="104861"/>
            <w:vAlign w:val="center"/>
            <w:hideMark/>
          </w:tcPr>
          <w:p w14:paraId="28E1BBD9" w14:textId="77777777" w:rsidR="00296804" w:rsidRPr="009D7A8B" w:rsidRDefault="00296804" w:rsidP="002171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sz w:val="22"/>
                <w:szCs w:val="22"/>
                <w:lang w:eastAsia="pt-BR"/>
              </w:rPr>
            </w:pPr>
            <w:r w:rsidRPr="009D7A8B">
              <w:rPr>
                <w:rFonts w:ascii="Aptos Narrow" w:eastAsia="Times New Roman" w:hAnsi="Aptos Narrow" w:cs="Times New Roman"/>
                <w:color w:val="FFFFFF"/>
                <w:kern w:val="2"/>
                <w:sz w:val="22"/>
                <w:szCs w:val="22"/>
                <w:lang w:eastAsia="pt-BR"/>
                <w14:ligatures w14:val="standardContextual"/>
              </w:rPr>
              <w:t>Incluído</w:t>
            </w:r>
          </w:p>
        </w:tc>
        <w:tc>
          <w:tcPr>
            <w:tcW w:w="0" w:type="auto"/>
            <w:shd w:val="clear" w:color="000000" w:fill="104861"/>
            <w:vAlign w:val="center"/>
            <w:hideMark/>
          </w:tcPr>
          <w:p w14:paraId="76F03C23" w14:textId="77777777" w:rsidR="00296804" w:rsidRPr="009D7A8B" w:rsidRDefault="00296804" w:rsidP="002171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sz w:val="22"/>
                <w:szCs w:val="22"/>
                <w:lang w:eastAsia="pt-BR"/>
              </w:rPr>
            </w:pPr>
            <w:r w:rsidRPr="009D7A8B">
              <w:rPr>
                <w:rFonts w:ascii="Aptos Narrow" w:eastAsia="Times New Roman" w:hAnsi="Aptos Narrow" w:cs="Times New Roman"/>
                <w:color w:val="FFFFFF"/>
                <w:kern w:val="2"/>
                <w:sz w:val="22"/>
                <w:szCs w:val="22"/>
                <w:lang w:eastAsia="pt-BR"/>
                <w14:ligatures w14:val="standardContextual"/>
              </w:rPr>
              <w:t>Excluído</w:t>
            </w:r>
          </w:p>
        </w:tc>
      </w:tr>
      <w:tr w:rsidR="00296804" w:rsidRPr="009D7A8B" w14:paraId="2A936F2D" w14:textId="77777777" w:rsidTr="008169A2">
        <w:trPr>
          <w:trHeight w:val="20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4D0BA82" w14:textId="77777777" w:rsidR="00296804" w:rsidRPr="009D7A8B" w:rsidRDefault="00296804" w:rsidP="009D7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D7A8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Desenvolvimento do Sistema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68FD096" w14:textId="42FF9EBF" w:rsidR="00296804" w:rsidRPr="009D7A8B" w:rsidRDefault="00296804" w:rsidP="009D7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D7A8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Projeto, instalação e configuração de sensores de temperatura nos baús refrigerados. Desenvolvimento de uma plataforma de software para monitoramento em tempo real, com interface intuitiva.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641EFA6" w14:textId="77777777" w:rsidR="00296804" w:rsidRPr="009D7A8B" w:rsidRDefault="00296804" w:rsidP="009D7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D7A8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Manutenção ou reparo dos sistemas de refrigeração dos baús. Alteração físicas no baú refrigerado, como instalação de novos sistemas de refrigeração ou isolamento térmico.</w:t>
            </w:r>
          </w:p>
        </w:tc>
      </w:tr>
      <w:tr w:rsidR="001474E2" w:rsidRPr="009D7A8B" w14:paraId="1466C941" w14:textId="77777777" w:rsidTr="008169A2">
        <w:trPr>
          <w:trHeight w:val="501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14:paraId="751CC9D7" w14:textId="77777777" w:rsidR="00296804" w:rsidRPr="009D7A8B" w:rsidRDefault="00296804" w:rsidP="009D7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D7A8B">
              <w:rPr>
                <w:rFonts w:ascii="Aptos Narrow" w:eastAsia="Times New Roman" w:hAnsi="Aptos Narrow" w:cs="Times New Roman"/>
                <w:color w:val="000000"/>
                <w:kern w:val="2"/>
                <w:sz w:val="22"/>
                <w:szCs w:val="22"/>
                <w:lang w:eastAsia="pt-BR"/>
                <w14:ligatures w14:val="standardContextual"/>
              </w:rPr>
              <w:t>Funcionalidades do Software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14:paraId="6C783BA8" w14:textId="77777777" w:rsidR="00296804" w:rsidRPr="009D7A8B" w:rsidRDefault="00296804" w:rsidP="009D7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D7A8B">
              <w:rPr>
                <w:rFonts w:ascii="Aptos Narrow" w:eastAsia="Times New Roman" w:hAnsi="Aptos Narrow" w:cs="Times New Roman"/>
                <w:color w:val="000000"/>
                <w:kern w:val="2"/>
                <w:sz w:val="22"/>
                <w:szCs w:val="22"/>
                <w:lang w:eastAsia="pt-BR"/>
                <w14:ligatures w14:val="standardContextual"/>
              </w:rPr>
              <w:t xml:space="preserve"> Monitoramento contínuo da temperatura. Alertas automáticos em caso de variação fora dos limites pré-definidos. Geração de gráficos detalhados.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14:paraId="5B95944A" w14:textId="77777777" w:rsidR="00296804" w:rsidRPr="009D7A8B" w:rsidRDefault="00296804" w:rsidP="009D7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D7A8B">
              <w:rPr>
                <w:rFonts w:ascii="Aptos Narrow" w:eastAsia="Times New Roman" w:hAnsi="Aptos Narrow" w:cs="Times New Roman"/>
                <w:color w:val="000000"/>
                <w:kern w:val="2"/>
                <w:sz w:val="22"/>
                <w:szCs w:val="22"/>
                <w:lang w:eastAsia="pt-BR"/>
                <w14:ligatures w14:val="standardContextual"/>
              </w:rPr>
              <w:t>Exportações de relatórios detalhados. Funcionalidades adicionais, como monitoramento de umidade ou rastreamento de localização.</w:t>
            </w:r>
          </w:p>
        </w:tc>
      </w:tr>
      <w:tr w:rsidR="00296804" w:rsidRPr="009D7A8B" w14:paraId="795ABCA3" w14:textId="77777777" w:rsidTr="008169A2">
        <w:trPr>
          <w:trHeight w:val="501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14:paraId="46438B72" w14:textId="77777777" w:rsidR="00296804" w:rsidRPr="009D7A8B" w:rsidRDefault="00296804" w:rsidP="009D7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14:paraId="28495D2C" w14:textId="77777777" w:rsidR="00296804" w:rsidRPr="009D7A8B" w:rsidRDefault="00296804" w:rsidP="009D7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14:paraId="218822C6" w14:textId="77777777" w:rsidR="00296804" w:rsidRPr="009D7A8B" w:rsidRDefault="00296804" w:rsidP="009D7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</w:p>
        </w:tc>
      </w:tr>
      <w:tr w:rsidR="00296804" w:rsidRPr="009D7A8B" w14:paraId="3D68999A" w14:textId="77777777" w:rsidTr="008169A2">
        <w:trPr>
          <w:trHeight w:val="501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14:paraId="2903A8A3" w14:textId="77777777" w:rsidR="00296804" w:rsidRPr="009D7A8B" w:rsidRDefault="00296804" w:rsidP="009D7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D7A8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Documentação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14:paraId="0C692C97" w14:textId="77777777" w:rsidR="00296804" w:rsidRPr="009D7A8B" w:rsidRDefault="00296804" w:rsidP="009D7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D7A8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Resolução de dúvidas técnicas sobre a implementação do sistema. Aba do site institucional voltada para resolução de dúvidas.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14:paraId="39E05940" w14:textId="77777777" w:rsidR="00296804" w:rsidRPr="009D7A8B" w:rsidRDefault="00296804" w:rsidP="009D7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D7A8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Manual com conteúdo para suporte técnico.</w:t>
            </w:r>
          </w:p>
        </w:tc>
      </w:tr>
      <w:tr w:rsidR="00296804" w:rsidRPr="009D7A8B" w14:paraId="5A773503" w14:textId="77777777" w:rsidTr="008169A2">
        <w:trPr>
          <w:trHeight w:val="501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14:paraId="70D97D63" w14:textId="77777777" w:rsidR="00296804" w:rsidRPr="009D7A8B" w:rsidRDefault="00296804" w:rsidP="009D7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14:paraId="62AC3400" w14:textId="77777777" w:rsidR="00296804" w:rsidRPr="009D7A8B" w:rsidRDefault="00296804" w:rsidP="009D7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14:paraId="0353D9B7" w14:textId="77777777" w:rsidR="00296804" w:rsidRPr="009D7A8B" w:rsidRDefault="00296804" w:rsidP="009D7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</w:p>
        </w:tc>
      </w:tr>
      <w:tr w:rsidR="00296804" w:rsidRPr="009D7A8B" w14:paraId="57908697" w14:textId="77777777" w:rsidTr="008169A2">
        <w:trPr>
          <w:trHeight w:val="20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A398B3C" w14:textId="77777777" w:rsidR="00296804" w:rsidRPr="009D7A8B" w:rsidRDefault="00296804" w:rsidP="009D7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D7A8B">
              <w:rPr>
                <w:rFonts w:ascii="Aptos Narrow" w:eastAsia="Times New Roman" w:hAnsi="Aptos Narrow" w:cs="Times New Roman"/>
                <w:color w:val="000000"/>
                <w:kern w:val="2"/>
                <w:sz w:val="22"/>
                <w:szCs w:val="22"/>
                <w:lang w:eastAsia="pt-BR"/>
                <w14:ligatures w14:val="standardContextual"/>
              </w:rPr>
              <w:lastRenderedPageBreak/>
              <w:t>Infraestrutura e Equipamentos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C9F39C9" w14:textId="77777777" w:rsidR="00296804" w:rsidRPr="009D7A8B" w:rsidRDefault="00296804" w:rsidP="009D7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D7A8B">
              <w:rPr>
                <w:rFonts w:ascii="Aptos Narrow" w:eastAsia="Times New Roman" w:hAnsi="Aptos Narrow" w:cs="Times New Roman"/>
                <w:color w:val="000000"/>
                <w:kern w:val="2"/>
                <w:sz w:val="22"/>
                <w:szCs w:val="22"/>
                <w:lang w:eastAsia="pt-BR"/>
                <w14:ligatures w14:val="standardContextual"/>
              </w:rPr>
              <w:t>Fornecimento de dispositivos para a captura de dados de temperatura, como e módulos de comunicação.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378CEAE" w14:textId="77777777" w:rsidR="00296804" w:rsidRPr="009D7A8B" w:rsidRDefault="00296804" w:rsidP="009D7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D7A8B">
              <w:rPr>
                <w:rFonts w:ascii="Aptos Narrow" w:eastAsia="Times New Roman" w:hAnsi="Aptos Narrow" w:cs="Times New Roman"/>
                <w:color w:val="000000"/>
                <w:kern w:val="2"/>
                <w:sz w:val="22"/>
                <w:szCs w:val="22"/>
                <w:lang w:eastAsia="pt-BR"/>
                <w14:ligatures w14:val="standardContextual"/>
              </w:rPr>
              <w:t>Integração com sistemas de gestão logística. Compra ou aluguel de veículos ou baús refrigerados. Implementação do projeto em baús refrigerados com mais de 10 metros de comprimento.</w:t>
            </w:r>
          </w:p>
        </w:tc>
      </w:tr>
      <w:tr w:rsidR="00296804" w:rsidRPr="009D7A8B" w14:paraId="04669D90" w14:textId="77777777" w:rsidTr="008169A2">
        <w:trPr>
          <w:trHeight w:val="20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F1E9427" w14:textId="77777777" w:rsidR="00296804" w:rsidRPr="009D7A8B" w:rsidRDefault="00296804" w:rsidP="009D7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D7A8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Responsabilidades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3269746" w14:textId="77777777" w:rsidR="00296804" w:rsidRPr="009D7A8B" w:rsidRDefault="00296804" w:rsidP="009D7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D7A8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Fornecimentos de dados precisos em tempo real para tomada de decisões.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A86430E" w14:textId="77777777" w:rsidR="00296804" w:rsidRPr="009D7A8B" w:rsidRDefault="00296804" w:rsidP="009D7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D7A8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Responsabilidade pela redução de perdas de produtos (de responsabilidade dos operadores e gestores).</w:t>
            </w:r>
          </w:p>
        </w:tc>
      </w:tr>
      <w:tr w:rsidR="00296804" w:rsidRPr="009D7A8B" w14:paraId="6BF350BB" w14:textId="77777777" w:rsidTr="008169A2">
        <w:trPr>
          <w:trHeight w:val="20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FB74C5D" w14:textId="77777777" w:rsidR="00296804" w:rsidRPr="009D7A8B" w:rsidRDefault="00296804" w:rsidP="009D7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D7A8B">
              <w:rPr>
                <w:rFonts w:ascii="Aptos Narrow" w:eastAsia="Times New Roman" w:hAnsi="Aptos Narrow" w:cs="Times New Roman"/>
                <w:color w:val="000000"/>
                <w:kern w:val="2"/>
                <w:sz w:val="22"/>
                <w:szCs w:val="22"/>
                <w:lang w:eastAsia="pt-BR"/>
                <w14:ligatures w14:val="standardContextual"/>
              </w:rPr>
              <w:t>Custo e Operação Contínua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5F98EAF" w14:textId="77777777" w:rsidR="00296804" w:rsidRPr="009D7A8B" w:rsidRDefault="00296804" w:rsidP="009D7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D7A8B">
              <w:rPr>
                <w:rFonts w:ascii="Aptos Narrow" w:eastAsia="Times New Roman" w:hAnsi="Aptos Narrow" w:cs="Times New Roman"/>
                <w:color w:val="000000"/>
                <w:kern w:val="2"/>
                <w:sz w:val="22"/>
                <w:szCs w:val="22"/>
                <w:lang w:eastAsia="pt-BR"/>
                <w14:ligatures w14:val="standardContextual"/>
              </w:rPr>
              <w:t>Suporte técnico até a implementação.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1E3B601" w14:textId="77777777" w:rsidR="00296804" w:rsidRPr="009D7A8B" w:rsidRDefault="00296804" w:rsidP="009D7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D7A8B">
              <w:rPr>
                <w:rFonts w:ascii="Aptos Narrow" w:eastAsia="Times New Roman" w:hAnsi="Aptos Narrow" w:cs="Times New Roman"/>
                <w:color w:val="000000"/>
                <w:kern w:val="2"/>
                <w:sz w:val="22"/>
                <w:szCs w:val="22"/>
                <w:lang w:eastAsia="pt-BR"/>
                <w14:ligatures w14:val="standardContextual"/>
              </w:rPr>
              <w:t>Custos com energia e conectividade (exemplo: planos de dados), além da manutenção preventiva após a implementação.</w:t>
            </w:r>
          </w:p>
        </w:tc>
      </w:tr>
      <w:tr w:rsidR="00296804" w:rsidRPr="009D7A8B" w14:paraId="1274AE14" w14:textId="77777777" w:rsidTr="008169A2">
        <w:trPr>
          <w:trHeight w:val="20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06CFCBC" w14:textId="77777777" w:rsidR="00296804" w:rsidRPr="009D7A8B" w:rsidRDefault="00296804" w:rsidP="009D7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D7A8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Expansão e Personalizações.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0289A3B" w14:textId="77777777" w:rsidR="00296804" w:rsidRPr="009D7A8B" w:rsidRDefault="00296804" w:rsidP="009D7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D7A8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Foco inicial no transporte refrigerado de alimentos.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0B18C7E" w14:textId="77777777" w:rsidR="00296804" w:rsidRPr="009D7A8B" w:rsidRDefault="00296804" w:rsidP="009D7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D7A8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Implementação em outros setores (exemplo: farmacêutico, químico). Personalizações fora do escopo inicial (exemplo: integração com sistemas não previstos ou funcionalidades customizadas)</w:t>
            </w:r>
          </w:p>
        </w:tc>
      </w:tr>
      <w:tr w:rsidR="00296804" w:rsidRPr="009D7A8B" w14:paraId="21102E61" w14:textId="77777777" w:rsidTr="008169A2">
        <w:trPr>
          <w:trHeight w:val="20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E8AA0E8" w14:textId="77777777" w:rsidR="00296804" w:rsidRPr="009D7A8B" w:rsidRDefault="00296804" w:rsidP="009D7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D7A8B">
              <w:rPr>
                <w:rFonts w:ascii="Aptos Narrow" w:eastAsia="Times New Roman" w:hAnsi="Aptos Narrow" w:cs="Times New Roman"/>
                <w:color w:val="000000"/>
                <w:kern w:val="2"/>
                <w:sz w:val="22"/>
                <w:szCs w:val="22"/>
                <w:lang w:eastAsia="pt-BR"/>
                <w14:ligatures w14:val="standardContextual"/>
              </w:rPr>
              <w:t>Área de serviço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74BCD56" w14:textId="77777777" w:rsidR="00296804" w:rsidRPr="009D7A8B" w:rsidRDefault="00296804" w:rsidP="009D7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D7A8B">
              <w:rPr>
                <w:rFonts w:ascii="Aptos Narrow" w:eastAsia="Times New Roman" w:hAnsi="Aptos Narrow" w:cs="Times New Roman"/>
                <w:color w:val="000000"/>
                <w:kern w:val="2"/>
                <w:sz w:val="22"/>
                <w:szCs w:val="22"/>
                <w:lang w:eastAsia="pt-BR"/>
                <w14:ligatures w14:val="standardContextual"/>
              </w:rPr>
              <w:t>Atendimento e suporte para a Metropolitana de São Paulo.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2111112" w14:textId="77777777" w:rsidR="00296804" w:rsidRPr="009D7A8B" w:rsidRDefault="00296804" w:rsidP="009D7A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9D7A8B">
              <w:rPr>
                <w:rFonts w:ascii="Aptos Narrow" w:eastAsia="Times New Roman" w:hAnsi="Aptos Narrow" w:cs="Times New Roman"/>
                <w:color w:val="000000"/>
                <w:kern w:val="2"/>
                <w:sz w:val="22"/>
                <w:szCs w:val="22"/>
                <w:lang w:eastAsia="pt-BR"/>
                <w14:ligatures w14:val="standardContextual"/>
              </w:rPr>
              <w:t>Atendimento fora da região Metropolitana de São Paulo.</w:t>
            </w:r>
          </w:p>
        </w:tc>
      </w:tr>
    </w:tbl>
    <w:p w14:paraId="21C72DDE" w14:textId="70CA3F20" w:rsidR="005A7491" w:rsidRDefault="005A7491" w:rsidP="005A7491"/>
    <w:p w14:paraId="02129177" w14:textId="36096728" w:rsidR="0071739A" w:rsidRPr="0071739A" w:rsidRDefault="00021FB2" w:rsidP="00FE7122">
      <w:pPr>
        <w:pStyle w:val="Ttulo2"/>
      </w:pPr>
      <w:bookmarkStart w:id="39" w:name="_Toc193130823"/>
      <w:r>
        <w:rPr>
          <w:noProof/>
        </w:rPr>
        <w:drawing>
          <wp:anchor distT="0" distB="0" distL="114300" distR="114300" simplePos="0" relativeHeight="251658248" behindDoc="1" locked="0" layoutInCell="1" allowOverlap="1" wp14:anchorId="4FC0B9D3" wp14:editId="17F02D04">
            <wp:simplePos x="0" y="0"/>
            <wp:positionH relativeFrom="margin">
              <wp:align>right</wp:align>
            </wp:positionH>
            <wp:positionV relativeFrom="paragraph">
              <wp:posOffset>306936</wp:posOffset>
            </wp:positionV>
            <wp:extent cx="5400040" cy="1261597"/>
            <wp:effectExtent l="0" t="0" r="0" b="0"/>
            <wp:wrapTopAndBottom/>
            <wp:docPr id="731880744" name="Imagem 20" descr="Linha do tem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61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A25EA">
        <w:t>4.7</w:t>
      </w:r>
      <w:r w:rsidR="00AE446A">
        <w:t xml:space="preserve"> Macro Cronograma</w:t>
      </w:r>
      <w:bookmarkEnd w:id="38"/>
      <w:bookmarkEnd w:id="39"/>
    </w:p>
    <w:p w14:paraId="55CD7F8B" w14:textId="124A9AAF" w:rsidR="00946893" w:rsidRDefault="00946893">
      <w:bookmarkStart w:id="40" w:name="_Toc191904287"/>
    </w:p>
    <w:p w14:paraId="1F993E45" w14:textId="2FC4D715" w:rsidR="008F4F63" w:rsidRPr="00FA198B" w:rsidRDefault="005A25EA" w:rsidP="00FA198B">
      <w:pPr>
        <w:pStyle w:val="Ttulo2"/>
      </w:pPr>
      <w:bookmarkStart w:id="41" w:name="_Toc193130824"/>
      <w:r w:rsidRPr="00FA198B">
        <w:t>4.8</w:t>
      </w:r>
      <w:r w:rsidR="00AE446A" w:rsidRPr="00FA198B">
        <w:t xml:space="preserve"> Recursos Necessários</w:t>
      </w:r>
      <w:bookmarkEnd w:id="40"/>
      <w:bookmarkEnd w:id="41"/>
    </w:p>
    <w:tbl>
      <w:tblPr>
        <w:tblW w:w="0" w:type="auto"/>
        <w:tbl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single" w:sz="4" w:space="0" w:color="156082" w:themeColor="accent1"/>
          <w:insideV w:val="single" w:sz="4" w:space="0" w:color="156082" w:themeColor="accent1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4"/>
        <w:gridCol w:w="2662"/>
        <w:gridCol w:w="4488"/>
      </w:tblGrid>
      <w:tr w:rsidR="00E52B5E" w:rsidRPr="006F5E58" w14:paraId="2184A4CC" w14:textId="77777777" w:rsidTr="008169A2">
        <w:trPr>
          <w:trHeight w:val="480"/>
        </w:trPr>
        <w:tc>
          <w:tcPr>
            <w:tcW w:w="0" w:type="auto"/>
            <w:shd w:val="clear" w:color="000000" w:fill="104861"/>
            <w:vAlign w:val="center"/>
            <w:hideMark/>
          </w:tcPr>
          <w:p w14:paraId="3D20E8FE" w14:textId="77777777" w:rsidR="006F5E58" w:rsidRPr="006F5E58" w:rsidRDefault="006F5E58" w:rsidP="00C4297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 w:themeColor="background1"/>
                <w:sz w:val="22"/>
                <w:szCs w:val="22"/>
                <w:lang w:eastAsia="pt-BR"/>
              </w:rPr>
            </w:pPr>
            <w:r w:rsidRPr="006F5E58">
              <w:rPr>
                <w:rFonts w:ascii="Aptos Narrow" w:eastAsia="Times New Roman" w:hAnsi="Aptos Narrow" w:cs="Times New Roman"/>
                <w:color w:val="FFFFFF" w:themeColor="background1"/>
                <w:kern w:val="2"/>
                <w:sz w:val="22"/>
                <w:szCs w:val="22"/>
                <w:lang w:eastAsia="pt-BR"/>
                <w14:ligatures w14:val="standardContextual"/>
              </w:rPr>
              <w:t>Categoria</w:t>
            </w:r>
          </w:p>
        </w:tc>
        <w:tc>
          <w:tcPr>
            <w:tcW w:w="0" w:type="auto"/>
            <w:shd w:val="clear" w:color="000000" w:fill="104861"/>
            <w:vAlign w:val="center"/>
            <w:hideMark/>
          </w:tcPr>
          <w:p w14:paraId="329725AD" w14:textId="77777777" w:rsidR="006F5E58" w:rsidRPr="006F5E58" w:rsidRDefault="006F5E58" w:rsidP="00C4297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 w:themeColor="background1"/>
                <w:sz w:val="22"/>
                <w:szCs w:val="22"/>
                <w:lang w:eastAsia="pt-BR"/>
              </w:rPr>
            </w:pPr>
            <w:r w:rsidRPr="006F5E58">
              <w:rPr>
                <w:rFonts w:ascii="Aptos Narrow" w:eastAsia="Times New Roman" w:hAnsi="Aptos Narrow" w:cs="Times New Roman"/>
                <w:color w:val="FFFFFF" w:themeColor="background1"/>
                <w:kern w:val="2"/>
                <w:sz w:val="22"/>
                <w:szCs w:val="22"/>
                <w:lang w:eastAsia="pt-BR"/>
                <w14:ligatures w14:val="standardContextual"/>
              </w:rPr>
              <w:t>Item</w:t>
            </w:r>
          </w:p>
        </w:tc>
        <w:tc>
          <w:tcPr>
            <w:tcW w:w="0" w:type="auto"/>
            <w:shd w:val="clear" w:color="000000" w:fill="104861"/>
            <w:vAlign w:val="center"/>
            <w:hideMark/>
          </w:tcPr>
          <w:p w14:paraId="6B8D29AC" w14:textId="77777777" w:rsidR="006F5E58" w:rsidRPr="006F5E58" w:rsidRDefault="006F5E58" w:rsidP="00C4297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 w:themeColor="background1"/>
                <w:sz w:val="22"/>
                <w:szCs w:val="22"/>
                <w:lang w:eastAsia="pt-BR"/>
              </w:rPr>
            </w:pPr>
            <w:r w:rsidRPr="006F5E58">
              <w:rPr>
                <w:rFonts w:ascii="Aptos Narrow" w:eastAsia="Times New Roman" w:hAnsi="Aptos Narrow" w:cs="Times New Roman"/>
                <w:color w:val="FFFFFF" w:themeColor="background1"/>
                <w:kern w:val="2"/>
                <w:sz w:val="22"/>
                <w:szCs w:val="22"/>
                <w:lang w:eastAsia="pt-BR"/>
                <w14:ligatures w14:val="standardContextual"/>
              </w:rPr>
              <w:t>Descrição</w:t>
            </w:r>
          </w:p>
        </w:tc>
      </w:tr>
      <w:tr w:rsidR="00E52B5E" w:rsidRPr="006F5E58" w14:paraId="4E3CF362" w14:textId="77777777" w:rsidTr="008169A2">
        <w:trPr>
          <w:trHeight w:val="20"/>
        </w:trPr>
        <w:tc>
          <w:tcPr>
            <w:tcW w:w="0" w:type="auto"/>
            <w:shd w:val="clear" w:color="000000" w:fill="FFFFFF"/>
            <w:vAlign w:val="center"/>
            <w:hideMark/>
          </w:tcPr>
          <w:p w14:paraId="78B2DC94" w14:textId="77777777" w:rsidR="006F5E58" w:rsidRPr="006F5E58" w:rsidRDefault="006F5E58" w:rsidP="006F5E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6F5E58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Hardware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14:paraId="00C51BFF" w14:textId="77777777" w:rsidR="006F5E58" w:rsidRPr="006F5E58" w:rsidRDefault="006F5E58" w:rsidP="006F5E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6F5E58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Sensor LM35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14:paraId="24CFAD6D" w14:textId="77777777" w:rsidR="006F5E58" w:rsidRPr="006F5E58" w:rsidRDefault="006F5E58" w:rsidP="006F5E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6F5E58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Sensor de temperatura</w:t>
            </w:r>
          </w:p>
        </w:tc>
      </w:tr>
      <w:tr w:rsidR="00E52B5E" w:rsidRPr="006F5E58" w14:paraId="7F662784" w14:textId="77777777" w:rsidTr="008169A2">
        <w:trPr>
          <w:trHeight w:val="20"/>
        </w:trPr>
        <w:tc>
          <w:tcPr>
            <w:tcW w:w="0" w:type="auto"/>
            <w:shd w:val="clear" w:color="000000" w:fill="FFFFFF"/>
            <w:vAlign w:val="center"/>
            <w:hideMark/>
          </w:tcPr>
          <w:p w14:paraId="1351D234" w14:textId="24B83E60" w:rsidR="006F5E58" w:rsidRPr="006F5E58" w:rsidRDefault="006F5E58" w:rsidP="006F5E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6F5E58">
              <w:rPr>
                <w:rFonts w:ascii="Aptos Narrow" w:eastAsia="Times New Roman" w:hAnsi="Aptos Narrow" w:cs="Times New Roman"/>
                <w:color w:val="000000"/>
                <w:kern w:val="2"/>
                <w:sz w:val="22"/>
                <w:szCs w:val="22"/>
                <w:lang w:eastAsia="pt-BR"/>
                <w14:ligatures w14:val="standardContextual"/>
              </w:rPr>
              <w:t> </w:t>
            </w:r>
            <w:r w:rsidR="00296804" w:rsidRPr="006F5E58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Hardware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14:paraId="44F9DDB9" w14:textId="77777777" w:rsidR="006F5E58" w:rsidRPr="006F5E58" w:rsidRDefault="006F5E58" w:rsidP="006F5E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6F5E58">
              <w:rPr>
                <w:rFonts w:ascii="Aptos Narrow" w:eastAsia="Times New Roman" w:hAnsi="Aptos Narrow" w:cs="Times New Roman"/>
                <w:color w:val="000000"/>
                <w:kern w:val="2"/>
                <w:sz w:val="22"/>
                <w:szCs w:val="22"/>
                <w:lang w:eastAsia="pt-BR"/>
                <w14:ligatures w14:val="standardContextual"/>
              </w:rPr>
              <w:t>Arduino UNO R3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14:paraId="40BBCAF6" w14:textId="77777777" w:rsidR="006F5E58" w:rsidRPr="006F5E58" w:rsidRDefault="006F5E58" w:rsidP="006F5E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6F5E58">
              <w:rPr>
                <w:rFonts w:ascii="Aptos Narrow" w:eastAsia="Times New Roman" w:hAnsi="Aptos Narrow" w:cs="Times New Roman"/>
                <w:color w:val="000000"/>
                <w:kern w:val="2"/>
                <w:sz w:val="22"/>
                <w:szCs w:val="22"/>
                <w:lang w:eastAsia="pt-BR"/>
                <w14:ligatures w14:val="standardContextual"/>
              </w:rPr>
              <w:t xml:space="preserve">Microcontrolador para coleta e processamento de dados </w:t>
            </w:r>
          </w:p>
        </w:tc>
      </w:tr>
      <w:tr w:rsidR="00E52B5E" w:rsidRPr="006F5E58" w14:paraId="503A4F56" w14:textId="77777777" w:rsidTr="008169A2">
        <w:trPr>
          <w:trHeight w:val="20"/>
        </w:trPr>
        <w:tc>
          <w:tcPr>
            <w:tcW w:w="0" w:type="auto"/>
            <w:shd w:val="clear" w:color="000000" w:fill="FFFFFF"/>
            <w:vAlign w:val="center"/>
            <w:hideMark/>
          </w:tcPr>
          <w:p w14:paraId="0D06DF3A" w14:textId="4B3DA4BE" w:rsidR="006F5E58" w:rsidRPr="006F5E58" w:rsidRDefault="006F5E58" w:rsidP="006F5E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6F5E58">
              <w:rPr>
                <w:rFonts w:ascii="Aptos Narrow" w:eastAsia="Times New Roman" w:hAnsi="Aptos Narrow" w:cs="Times New Roman"/>
                <w:color w:val="000000"/>
                <w:kern w:val="2"/>
                <w:sz w:val="22"/>
                <w:szCs w:val="22"/>
                <w:lang w:eastAsia="pt-BR"/>
                <w14:ligatures w14:val="standardContextual"/>
              </w:rPr>
              <w:t> </w:t>
            </w:r>
            <w:r w:rsidR="00296804" w:rsidRPr="006F5E58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Hardware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14:paraId="5BAE79AD" w14:textId="77777777" w:rsidR="006F5E58" w:rsidRPr="006F5E58" w:rsidRDefault="006F5E58" w:rsidP="006F5E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6F5E58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 xml:space="preserve">Cabos e Conectores 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14:paraId="4F7ED83C" w14:textId="77777777" w:rsidR="006F5E58" w:rsidRPr="006F5E58" w:rsidRDefault="006F5E58" w:rsidP="006F5E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6F5E58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Cabos jumper e USB para conectores e montagem do circuito</w:t>
            </w:r>
          </w:p>
        </w:tc>
      </w:tr>
      <w:tr w:rsidR="00E52B5E" w:rsidRPr="006F5E58" w14:paraId="09568A4D" w14:textId="77777777" w:rsidTr="008169A2">
        <w:trPr>
          <w:trHeight w:val="20"/>
        </w:trPr>
        <w:tc>
          <w:tcPr>
            <w:tcW w:w="0" w:type="auto"/>
            <w:shd w:val="clear" w:color="000000" w:fill="FFFFFF"/>
            <w:vAlign w:val="center"/>
            <w:hideMark/>
          </w:tcPr>
          <w:p w14:paraId="68027267" w14:textId="16E5EBE3" w:rsidR="006F5E58" w:rsidRPr="006F5E58" w:rsidRDefault="006F5E58" w:rsidP="006F5E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6F5E58">
              <w:rPr>
                <w:rFonts w:ascii="Aptos Narrow" w:eastAsia="Times New Roman" w:hAnsi="Aptos Narrow" w:cs="Times New Roman"/>
                <w:color w:val="000000"/>
                <w:kern w:val="2"/>
                <w:sz w:val="22"/>
                <w:szCs w:val="22"/>
                <w:lang w:eastAsia="pt-BR"/>
                <w14:ligatures w14:val="standardContextual"/>
              </w:rPr>
              <w:t> </w:t>
            </w:r>
            <w:r w:rsidR="00296804" w:rsidRPr="006F5E58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Hardware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14:paraId="40EBC34B" w14:textId="77777777" w:rsidR="006F5E58" w:rsidRPr="006F5E58" w:rsidRDefault="006F5E58" w:rsidP="006F5E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6F5E58">
              <w:rPr>
                <w:rFonts w:ascii="Aptos Narrow" w:eastAsia="Times New Roman" w:hAnsi="Aptos Narrow" w:cs="Times New Roman"/>
                <w:color w:val="000000"/>
                <w:kern w:val="2"/>
                <w:sz w:val="22"/>
                <w:szCs w:val="22"/>
                <w:lang w:eastAsia="pt-BR"/>
                <w14:ligatures w14:val="standardContextual"/>
              </w:rPr>
              <w:t>Computador (Desktop ou Notebook)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14:paraId="2FAFE0F9" w14:textId="77777777" w:rsidR="006F5E58" w:rsidRPr="006F5E58" w:rsidRDefault="006F5E58" w:rsidP="006F5E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6F5E58">
              <w:rPr>
                <w:rFonts w:ascii="Aptos Narrow" w:eastAsia="Times New Roman" w:hAnsi="Aptos Narrow" w:cs="Times New Roman"/>
                <w:color w:val="000000"/>
                <w:kern w:val="2"/>
                <w:sz w:val="22"/>
                <w:szCs w:val="22"/>
                <w:lang w:eastAsia="pt-BR"/>
                <w14:ligatures w14:val="standardContextual"/>
              </w:rPr>
              <w:t>Para desenvolvimento, configuração e monitoramento do sistema</w:t>
            </w:r>
          </w:p>
        </w:tc>
      </w:tr>
      <w:tr w:rsidR="00E52B5E" w:rsidRPr="006F5E58" w14:paraId="211FCABF" w14:textId="77777777" w:rsidTr="008169A2">
        <w:trPr>
          <w:trHeight w:val="20"/>
        </w:trPr>
        <w:tc>
          <w:tcPr>
            <w:tcW w:w="0" w:type="auto"/>
            <w:shd w:val="clear" w:color="000000" w:fill="FFFFFF"/>
            <w:vAlign w:val="center"/>
            <w:hideMark/>
          </w:tcPr>
          <w:p w14:paraId="58045748" w14:textId="77777777" w:rsidR="006F5E58" w:rsidRPr="006F5E58" w:rsidRDefault="006F5E58" w:rsidP="006F5E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6F5E58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Software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14:paraId="39953E8C" w14:textId="77777777" w:rsidR="006F5E58" w:rsidRPr="006F5E58" w:rsidRDefault="006F5E58" w:rsidP="006F5E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6F5E58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Aplicativo Arduino (IDE Arduino)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14:paraId="2D8D4F16" w14:textId="77777777" w:rsidR="006F5E58" w:rsidRPr="006F5E58" w:rsidRDefault="006F5E58" w:rsidP="006F5E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6F5E58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 xml:space="preserve">Para desenvolvimento e programação do Arduino </w:t>
            </w:r>
          </w:p>
        </w:tc>
      </w:tr>
      <w:tr w:rsidR="00E52B5E" w:rsidRPr="006F5E58" w14:paraId="1A93DE39" w14:textId="77777777" w:rsidTr="008169A2">
        <w:trPr>
          <w:trHeight w:val="20"/>
        </w:trPr>
        <w:tc>
          <w:tcPr>
            <w:tcW w:w="0" w:type="auto"/>
            <w:shd w:val="clear" w:color="000000" w:fill="FFFFFF"/>
            <w:vAlign w:val="center"/>
            <w:hideMark/>
          </w:tcPr>
          <w:p w14:paraId="5BB1CD5D" w14:textId="3CD662A7" w:rsidR="006F5E58" w:rsidRPr="006F5E58" w:rsidRDefault="006F5E58" w:rsidP="006F5E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6F5E58">
              <w:rPr>
                <w:rFonts w:ascii="Aptos Narrow" w:eastAsia="Times New Roman" w:hAnsi="Aptos Narrow" w:cs="Times New Roman"/>
                <w:color w:val="000000"/>
                <w:kern w:val="2"/>
                <w:sz w:val="22"/>
                <w:szCs w:val="22"/>
                <w:lang w:eastAsia="pt-BR"/>
                <w14:ligatures w14:val="standardContextual"/>
              </w:rPr>
              <w:t> </w:t>
            </w:r>
            <w:r w:rsidR="00296804" w:rsidRPr="006F5E58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Software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14:paraId="4F2049AB" w14:textId="77777777" w:rsidR="006F5E58" w:rsidRPr="006F5E58" w:rsidRDefault="006F5E58" w:rsidP="006F5E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6F5E58">
              <w:rPr>
                <w:rFonts w:ascii="Aptos Narrow" w:eastAsia="Times New Roman" w:hAnsi="Aptos Narrow" w:cs="Times New Roman"/>
                <w:color w:val="000000"/>
                <w:kern w:val="2"/>
                <w:sz w:val="22"/>
                <w:szCs w:val="22"/>
                <w:lang w:eastAsia="pt-BR"/>
                <w14:ligatures w14:val="standardContextual"/>
              </w:rPr>
              <w:t>Banco de Dados MySQL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14:paraId="24B6F9A4" w14:textId="77777777" w:rsidR="006F5E58" w:rsidRPr="006F5E58" w:rsidRDefault="006F5E58" w:rsidP="006F5E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6F5E58">
              <w:rPr>
                <w:rFonts w:ascii="Aptos Narrow" w:eastAsia="Times New Roman" w:hAnsi="Aptos Narrow" w:cs="Times New Roman"/>
                <w:color w:val="000000"/>
                <w:kern w:val="2"/>
                <w:sz w:val="22"/>
                <w:szCs w:val="22"/>
                <w:lang w:eastAsia="pt-BR"/>
                <w14:ligatures w14:val="standardContextual"/>
              </w:rPr>
              <w:t xml:space="preserve">Para receber dados dos sensores e armazená-los no banco de dados </w:t>
            </w:r>
          </w:p>
        </w:tc>
      </w:tr>
      <w:tr w:rsidR="00E52B5E" w:rsidRPr="006F5E58" w14:paraId="6ADA1863" w14:textId="77777777" w:rsidTr="008169A2">
        <w:trPr>
          <w:trHeight w:val="20"/>
        </w:trPr>
        <w:tc>
          <w:tcPr>
            <w:tcW w:w="0" w:type="auto"/>
            <w:shd w:val="clear" w:color="000000" w:fill="FFFFFF"/>
            <w:vAlign w:val="center"/>
            <w:hideMark/>
          </w:tcPr>
          <w:p w14:paraId="35C0FBC9" w14:textId="7D26BC3F" w:rsidR="006F5E58" w:rsidRPr="006F5E58" w:rsidRDefault="006F5E58" w:rsidP="006F5E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6F5E58">
              <w:rPr>
                <w:rFonts w:ascii="Aptos Narrow" w:eastAsia="Times New Roman" w:hAnsi="Aptos Narrow" w:cs="Times New Roman"/>
                <w:color w:val="000000"/>
                <w:kern w:val="2"/>
                <w:sz w:val="22"/>
                <w:szCs w:val="22"/>
                <w:lang w:eastAsia="pt-BR"/>
                <w14:ligatures w14:val="standardContextual"/>
              </w:rPr>
              <w:lastRenderedPageBreak/>
              <w:t> </w:t>
            </w:r>
            <w:r w:rsidR="00296804" w:rsidRPr="006F5E58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Software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14:paraId="47882802" w14:textId="77777777" w:rsidR="006F5E58" w:rsidRPr="006F5E58" w:rsidRDefault="006F5E58" w:rsidP="006F5E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6F5E58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 xml:space="preserve">Visual Studio </w:t>
            </w:r>
            <w:proofErr w:type="spellStart"/>
            <w:r w:rsidRPr="006F5E58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Code</w:t>
            </w:r>
            <w:proofErr w:type="spellEnd"/>
            <w:r w:rsidRPr="006F5E58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 xml:space="preserve"> (</w:t>
            </w:r>
            <w:proofErr w:type="spellStart"/>
            <w:r w:rsidRPr="006F5E58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VSCode</w:t>
            </w:r>
            <w:proofErr w:type="spellEnd"/>
            <w:r w:rsidRPr="006F5E58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)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14:paraId="4D73B456" w14:textId="77777777" w:rsidR="006F5E58" w:rsidRPr="006F5E58" w:rsidRDefault="006F5E58" w:rsidP="006F5E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6F5E58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 xml:space="preserve">Para desenvolvimento do </w:t>
            </w:r>
            <w:proofErr w:type="spellStart"/>
            <w:r w:rsidRPr="006F5E58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backend</w:t>
            </w:r>
            <w:proofErr w:type="spellEnd"/>
            <w:r w:rsidRPr="006F5E58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 xml:space="preserve"> e </w:t>
            </w:r>
            <w:proofErr w:type="spellStart"/>
            <w:r w:rsidRPr="006F5E58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frontend</w:t>
            </w:r>
            <w:proofErr w:type="spellEnd"/>
          </w:p>
        </w:tc>
      </w:tr>
      <w:tr w:rsidR="00E52B5E" w:rsidRPr="006F5E58" w14:paraId="208400D3" w14:textId="77777777" w:rsidTr="008169A2">
        <w:trPr>
          <w:trHeight w:val="20"/>
        </w:trPr>
        <w:tc>
          <w:tcPr>
            <w:tcW w:w="0" w:type="auto"/>
            <w:shd w:val="clear" w:color="000000" w:fill="FFFFFF"/>
            <w:vAlign w:val="center"/>
            <w:hideMark/>
          </w:tcPr>
          <w:p w14:paraId="4BE6834D" w14:textId="66839510" w:rsidR="006F5E58" w:rsidRPr="006F5E58" w:rsidRDefault="006F5E58" w:rsidP="006F5E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6F5E58">
              <w:rPr>
                <w:rFonts w:ascii="Aptos Narrow" w:eastAsia="Times New Roman" w:hAnsi="Aptos Narrow" w:cs="Times New Roman"/>
                <w:color w:val="000000"/>
                <w:kern w:val="2"/>
                <w:sz w:val="22"/>
                <w:szCs w:val="22"/>
                <w:lang w:eastAsia="pt-BR"/>
                <w14:ligatures w14:val="standardContextual"/>
              </w:rPr>
              <w:t> </w:t>
            </w:r>
            <w:r w:rsidR="00296804" w:rsidRPr="006F5E58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Software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14:paraId="65480C31" w14:textId="77777777" w:rsidR="006F5E58" w:rsidRPr="006F5E58" w:rsidRDefault="006F5E58" w:rsidP="006F5E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6F5E58">
              <w:rPr>
                <w:rFonts w:ascii="Aptos Narrow" w:eastAsia="Times New Roman" w:hAnsi="Aptos Narrow" w:cs="Times New Roman"/>
                <w:color w:val="000000"/>
                <w:kern w:val="2"/>
                <w:sz w:val="22"/>
                <w:szCs w:val="22"/>
                <w:lang w:eastAsia="pt-BR"/>
                <w14:ligatures w14:val="standardContextual"/>
              </w:rPr>
              <w:t xml:space="preserve">Solução Web (HTML, CSS, Javascript) 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14:paraId="1808B13C" w14:textId="77777777" w:rsidR="006F5E58" w:rsidRPr="006F5E58" w:rsidRDefault="006F5E58" w:rsidP="006F5E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6F5E58">
              <w:rPr>
                <w:rFonts w:ascii="Aptos Narrow" w:eastAsia="Times New Roman" w:hAnsi="Aptos Narrow" w:cs="Times New Roman"/>
                <w:color w:val="000000"/>
                <w:kern w:val="2"/>
                <w:sz w:val="22"/>
                <w:szCs w:val="22"/>
                <w:lang w:eastAsia="pt-BR"/>
                <w14:ligatures w14:val="standardContextual"/>
              </w:rPr>
              <w:t>Interface do usuário para exibição de gráficos e dashboard.</w:t>
            </w:r>
          </w:p>
        </w:tc>
      </w:tr>
      <w:tr w:rsidR="00E52B5E" w:rsidRPr="006F5E58" w14:paraId="2481C163" w14:textId="77777777" w:rsidTr="008169A2">
        <w:trPr>
          <w:trHeight w:val="20"/>
        </w:trPr>
        <w:tc>
          <w:tcPr>
            <w:tcW w:w="0" w:type="auto"/>
            <w:shd w:val="clear" w:color="000000" w:fill="FFFFFF"/>
            <w:vAlign w:val="center"/>
            <w:hideMark/>
          </w:tcPr>
          <w:p w14:paraId="032050B5" w14:textId="77777777" w:rsidR="006F5E58" w:rsidRPr="006F5E58" w:rsidRDefault="006F5E58" w:rsidP="006F5E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6F5E58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Infraestrutura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14:paraId="09C4F01F" w14:textId="77777777" w:rsidR="006F5E58" w:rsidRPr="006F5E58" w:rsidRDefault="006F5E58" w:rsidP="006F5E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6F5E58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Servidor Local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14:paraId="633C89DD" w14:textId="77777777" w:rsidR="006F5E58" w:rsidRPr="006F5E58" w:rsidRDefault="006F5E58" w:rsidP="006F5E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6F5E58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 xml:space="preserve">Para hospedar o banco de dados e a solução web </w:t>
            </w:r>
          </w:p>
        </w:tc>
      </w:tr>
      <w:tr w:rsidR="00E52B5E" w:rsidRPr="006F5E58" w14:paraId="7D16D0DB" w14:textId="77777777" w:rsidTr="008169A2">
        <w:trPr>
          <w:trHeight w:val="20"/>
        </w:trPr>
        <w:tc>
          <w:tcPr>
            <w:tcW w:w="0" w:type="auto"/>
            <w:shd w:val="clear" w:color="000000" w:fill="FFFFFF"/>
            <w:vAlign w:val="center"/>
            <w:hideMark/>
          </w:tcPr>
          <w:p w14:paraId="20E4C2EA" w14:textId="77777777" w:rsidR="006F5E58" w:rsidRPr="006F5E58" w:rsidRDefault="006F5E58" w:rsidP="006F5E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6F5E58">
              <w:rPr>
                <w:rFonts w:ascii="Aptos Narrow" w:eastAsia="Times New Roman" w:hAnsi="Aptos Narrow" w:cs="Times New Roman"/>
                <w:color w:val="000000"/>
                <w:kern w:val="2"/>
                <w:sz w:val="22"/>
                <w:szCs w:val="22"/>
                <w:lang w:eastAsia="pt-BR"/>
                <w14:ligatures w14:val="standardContextual"/>
              </w:rPr>
              <w:t>Equipe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14:paraId="03165D95" w14:textId="77777777" w:rsidR="006F5E58" w:rsidRPr="006F5E58" w:rsidRDefault="006F5E58" w:rsidP="006F5E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6F5E58">
              <w:rPr>
                <w:rFonts w:ascii="Aptos Narrow" w:eastAsia="Times New Roman" w:hAnsi="Aptos Narrow" w:cs="Times New Roman"/>
                <w:color w:val="000000"/>
                <w:kern w:val="2"/>
                <w:sz w:val="22"/>
                <w:szCs w:val="22"/>
                <w:lang w:eastAsia="pt-BR"/>
                <w14:ligatures w14:val="standardContextual"/>
              </w:rPr>
              <w:t>Desenvolvedor de Hardware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14:paraId="0C10D70D" w14:textId="77777777" w:rsidR="006F5E58" w:rsidRPr="006F5E58" w:rsidRDefault="006F5E58" w:rsidP="006F5E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6F5E58">
              <w:rPr>
                <w:rFonts w:ascii="Aptos Narrow" w:eastAsia="Times New Roman" w:hAnsi="Aptos Narrow" w:cs="Times New Roman"/>
                <w:color w:val="000000"/>
                <w:kern w:val="2"/>
                <w:sz w:val="22"/>
                <w:szCs w:val="22"/>
                <w:lang w:eastAsia="pt-BR"/>
                <w14:ligatures w14:val="standardContextual"/>
              </w:rPr>
              <w:t xml:space="preserve">Responsável pela montagem dos circuitos e integração dos sensores. </w:t>
            </w:r>
          </w:p>
        </w:tc>
      </w:tr>
      <w:tr w:rsidR="00E52B5E" w:rsidRPr="006F5E58" w14:paraId="3023529F" w14:textId="77777777" w:rsidTr="008169A2">
        <w:trPr>
          <w:trHeight w:val="20"/>
        </w:trPr>
        <w:tc>
          <w:tcPr>
            <w:tcW w:w="0" w:type="auto"/>
            <w:shd w:val="clear" w:color="000000" w:fill="FFFFFF"/>
            <w:vAlign w:val="center"/>
            <w:hideMark/>
          </w:tcPr>
          <w:p w14:paraId="6F576F29" w14:textId="45A07FD5" w:rsidR="006F5E58" w:rsidRPr="006F5E58" w:rsidRDefault="00296804" w:rsidP="006F5E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6F5E58">
              <w:rPr>
                <w:rFonts w:ascii="Aptos Narrow" w:eastAsia="Times New Roman" w:hAnsi="Aptos Narrow" w:cs="Times New Roman"/>
                <w:color w:val="000000"/>
                <w:kern w:val="2"/>
                <w:sz w:val="22"/>
                <w:szCs w:val="22"/>
                <w:lang w:eastAsia="pt-BR"/>
                <w14:ligatures w14:val="standardContextual"/>
              </w:rPr>
              <w:t>Equipe</w:t>
            </w:r>
            <w:r w:rsidR="006F5E58" w:rsidRPr="006F5E58">
              <w:rPr>
                <w:rFonts w:ascii="Aptos Narrow" w:eastAsia="Times New Roman" w:hAnsi="Aptos Narrow" w:cs="Times New Roman"/>
                <w:color w:val="000000"/>
                <w:kern w:val="2"/>
                <w:sz w:val="22"/>
                <w:szCs w:val="22"/>
                <w:lang w:eastAsia="pt-BR"/>
                <w14:ligatures w14:val="standardContextual"/>
              </w:rPr>
              <w:t> 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14:paraId="08507481" w14:textId="77777777" w:rsidR="006F5E58" w:rsidRPr="006F5E58" w:rsidRDefault="006F5E58" w:rsidP="006F5E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6F5E58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Desenvolvedor de Software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14:paraId="11922F0A" w14:textId="0D1930EB" w:rsidR="006F5E58" w:rsidRPr="006F5E58" w:rsidRDefault="006F5E58" w:rsidP="006F5E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6F5E58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 xml:space="preserve">Responsável pelo </w:t>
            </w:r>
            <w:proofErr w:type="spellStart"/>
            <w:r w:rsidR="002119AB" w:rsidRPr="00A173B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B</w:t>
            </w:r>
            <w:r w:rsidRPr="00A173B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ackend</w:t>
            </w:r>
            <w:proofErr w:type="spellEnd"/>
            <w:r w:rsidRPr="006F5E58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 xml:space="preserve"> e integração com o banco de dados. </w:t>
            </w:r>
          </w:p>
        </w:tc>
      </w:tr>
      <w:tr w:rsidR="00E52B5E" w:rsidRPr="006F5E58" w14:paraId="62C24E41" w14:textId="77777777" w:rsidTr="008169A2">
        <w:trPr>
          <w:trHeight w:val="20"/>
        </w:trPr>
        <w:tc>
          <w:tcPr>
            <w:tcW w:w="0" w:type="auto"/>
            <w:shd w:val="clear" w:color="000000" w:fill="FFFFFF"/>
            <w:vAlign w:val="center"/>
            <w:hideMark/>
          </w:tcPr>
          <w:p w14:paraId="56257C3F" w14:textId="3954EED1" w:rsidR="006F5E58" w:rsidRPr="006F5E58" w:rsidRDefault="006F5E58" w:rsidP="006F5E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6F5E58">
              <w:rPr>
                <w:rFonts w:ascii="Aptos Narrow" w:eastAsia="Times New Roman" w:hAnsi="Aptos Narrow" w:cs="Times New Roman"/>
                <w:color w:val="000000"/>
                <w:kern w:val="2"/>
                <w:sz w:val="22"/>
                <w:szCs w:val="22"/>
                <w:lang w:eastAsia="pt-BR"/>
                <w14:ligatures w14:val="standardContextual"/>
              </w:rPr>
              <w:t> </w:t>
            </w:r>
            <w:r w:rsidR="00296804" w:rsidRPr="006F5E58">
              <w:rPr>
                <w:rFonts w:ascii="Aptos Narrow" w:eastAsia="Times New Roman" w:hAnsi="Aptos Narrow" w:cs="Times New Roman"/>
                <w:color w:val="000000"/>
                <w:kern w:val="2"/>
                <w:sz w:val="22"/>
                <w:szCs w:val="22"/>
                <w:lang w:eastAsia="pt-BR"/>
                <w14:ligatures w14:val="standardContextual"/>
              </w:rPr>
              <w:t>Equipe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14:paraId="771C5899" w14:textId="77777777" w:rsidR="006F5E58" w:rsidRPr="006F5E58" w:rsidRDefault="006F5E58" w:rsidP="006F5E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6F5E58">
              <w:rPr>
                <w:rFonts w:ascii="Aptos Narrow" w:eastAsia="Times New Roman" w:hAnsi="Aptos Narrow" w:cs="Times New Roman"/>
                <w:color w:val="000000"/>
                <w:kern w:val="2"/>
                <w:sz w:val="22"/>
                <w:szCs w:val="22"/>
                <w:lang w:eastAsia="pt-BR"/>
                <w14:ligatures w14:val="standardContextual"/>
              </w:rPr>
              <w:t xml:space="preserve">Desenvolvedor </w:t>
            </w:r>
            <w:proofErr w:type="spellStart"/>
            <w:r w:rsidRPr="006F5E58">
              <w:rPr>
                <w:rFonts w:ascii="Aptos Narrow" w:eastAsia="Times New Roman" w:hAnsi="Aptos Narrow" w:cs="Times New Roman"/>
                <w:color w:val="000000"/>
                <w:kern w:val="2"/>
                <w:sz w:val="22"/>
                <w:szCs w:val="22"/>
                <w:lang w:eastAsia="pt-BR"/>
                <w14:ligatures w14:val="standardContextual"/>
              </w:rPr>
              <w:t>Frontend</w:t>
            </w:r>
            <w:proofErr w:type="spellEnd"/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14:paraId="157FCC03" w14:textId="77777777" w:rsidR="006F5E58" w:rsidRPr="006F5E58" w:rsidRDefault="006F5E58" w:rsidP="006F5E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6F5E58">
              <w:rPr>
                <w:rFonts w:ascii="Aptos Narrow" w:eastAsia="Times New Roman" w:hAnsi="Aptos Narrow" w:cs="Times New Roman"/>
                <w:color w:val="000000"/>
                <w:kern w:val="2"/>
                <w:sz w:val="22"/>
                <w:szCs w:val="22"/>
                <w:lang w:eastAsia="pt-BR"/>
                <w14:ligatures w14:val="standardContextual"/>
              </w:rPr>
              <w:t>Responsável pela criação da interface web e dashboards</w:t>
            </w:r>
          </w:p>
        </w:tc>
      </w:tr>
      <w:tr w:rsidR="00E52B5E" w:rsidRPr="006F5E58" w14:paraId="26583BA4" w14:textId="77777777" w:rsidTr="008169A2">
        <w:trPr>
          <w:trHeight w:val="20"/>
        </w:trPr>
        <w:tc>
          <w:tcPr>
            <w:tcW w:w="0" w:type="auto"/>
            <w:shd w:val="clear" w:color="000000" w:fill="FFFFFF"/>
            <w:vAlign w:val="center"/>
            <w:hideMark/>
          </w:tcPr>
          <w:p w14:paraId="5340F22C" w14:textId="0A5A89A4" w:rsidR="006F5E58" w:rsidRPr="006F5E58" w:rsidRDefault="006F5E58" w:rsidP="006F5E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6F5E58">
              <w:rPr>
                <w:rFonts w:ascii="Aptos Narrow" w:eastAsia="Times New Roman" w:hAnsi="Aptos Narrow" w:cs="Times New Roman"/>
                <w:color w:val="000000"/>
                <w:kern w:val="2"/>
                <w:sz w:val="22"/>
                <w:szCs w:val="22"/>
                <w:lang w:eastAsia="pt-BR"/>
                <w14:ligatures w14:val="standardContextual"/>
              </w:rPr>
              <w:t> </w:t>
            </w:r>
            <w:r w:rsidR="00296804" w:rsidRPr="006F5E58">
              <w:rPr>
                <w:rFonts w:ascii="Aptos Narrow" w:eastAsia="Times New Roman" w:hAnsi="Aptos Narrow" w:cs="Times New Roman"/>
                <w:color w:val="000000"/>
                <w:kern w:val="2"/>
                <w:sz w:val="22"/>
                <w:szCs w:val="22"/>
                <w:lang w:eastAsia="pt-BR"/>
                <w14:ligatures w14:val="standardContextual"/>
              </w:rPr>
              <w:t>Equipe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14:paraId="7D9764A9" w14:textId="77777777" w:rsidR="006F5E58" w:rsidRPr="006F5E58" w:rsidRDefault="006F5E58" w:rsidP="006F5E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6F5E58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 xml:space="preserve">Analista de Dados 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14:paraId="33FDB011" w14:textId="77777777" w:rsidR="006F5E58" w:rsidRPr="006F5E58" w:rsidRDefault="006F5E58" w:rsidP="006F5E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6F5E58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Responsável por análises avançadas dos dados coletados</w:t>
            </w:r>
          </w:p>
        </w:tc>
      </w:tr>
    </w:tbl>
    <w:p w14:paraId="26FB5B2C" w14:textId="77777777" w:rsidR="00FA198B" w:rsidRDefault="00FA198B" w:rsidP="00C42979"/>
    <w:p w14:paraId="75ED9E3C" w14:textId="37E7F5AE" w:rsidR="007074E9" w:rsidRPr="007074E9" w:rsidRDefault="005A25EA" w:rsidP="009550D8">
      <w:pPr>
        <w:pStyle w:val="Ttulo2"/>
      </w:pPr>
      <w:bookmarkStart w:id="42" w:name="_Toc193130825"/>
      <w:r>
        <w:t>4.9</w:t>
      </w:r>
      <w:r w:rsidR="00AE446A">
        <w:t xml:space="preserve"> </w:t>
      </w:r>
      <w:r w:rsidR="3539C803">
        <w:t>Premissas</w:t>
      </w:r>
      <w:bookmarkEnd w:id="42"/>
    </w:p>
    <w:p w14:paraId="41CFA89E" w14:textId="77777777" w:rsidR="00806EAC" w:rsidRDefault="00806EAC" w:rsidP="0009212B">
      <w:pPr>
        <w:ind w:left="708"/>
        <w:jc w:val="both"/>
        <w:rPr>
          <w:b/>
          <w:bCs/>
        </w:rPr>
      </w:pPr>
      <w:r w:rsidRPr="4EC64D87">
        <w:rPr>
          <w:b/>
          <w:bCs/>
        </w:rPr>
        <w:t>Partimos da premissa que:</w:t>
      </w:r>
    </w:p>
    <w:p w14:paraId="35DAE889" w14:textId="334ECD52" w:rsidR="00942016" w:rsidRDefault="00586774" w:rsidP="00E26465">
      <w:pPr>
        <w:pStyle w:val="PargrafodaLista"/>
        <w:numPr>
          <w:ilvl w:val="0"/>
          <w:numId w:val="24"/>
        </w:numPr>
      </w:pPr>
      <w:r>
        <w:t>Os componentes e recursos necessários para o projeto serão entregues conforme o cronograma, evitando atrasos na execução.</w:t>
      </w:r>
    </w:p>
    <w:p w14:paraId="7E6A7AC0" w14:textId="439D6A1D" w:rsidR="00BD30E3" w:rsidRDefault="00185BED" w:rsidP="00E26465">
      <w:pPr>
        <w:pStyle w:val="PargrafodaLista"/>
        <w:numPr>
          <w:ilvl w:val="0"/>
          <w:numId w:val="24"/>
        </w:numPr>
      </w:pPr>
      <w:r>
        <w:t>O cliente deverá garantir uma rede estável, mini</w:t>
      </w:r>
      <w:r w:rsidR="00364E08">
        <w:t>mi</w:t>
      </w:r>
      <w:r>
        <w:t>zando</w:t>
      </w:r>
      <w:r w:rsidR="00364E08">
        <w:t xml:space="preserve"> instabilidade</w:t>
      </w:r>
      <w:r w:rsidR="00843569">
        <w:t>s que possam interferir na transmissão de dados e monitoramento contínuo.</w:t>
      </w:r>
    </w:p>
    <w:p w14:paraId="65E0A5F6" w14:textId="71A14B9D" w:rsidR="00050791" w:rsidRDefault="00050791" w:rsidP="00E26465">
      <w:pPr>
        <w:pStyle w:val="PargrafodaLista"/>
        <w:numPr>
          <w:ilvl w:val="0"/>
          <w:numId w:val="24"/>
        </w:numPr>
      </w:pPr>
      <w:r>
        <w:t>O sistema de notificações estará operacional e devidam</w:t>
      </w:r>
      <w:r w:rsidR="004466C1">
        <w:t>ente testado, assegurando que alertas críticos sejam enviados corretamente.</w:t>
      </w:r>
    </w:p>
    <w:p w14:paraId="4AB0C4BF" w14:textId="6491E7FA" w:rsidR="00304B44" w:rsidRDefault="00304B44" w:rsidP="00E26465">
      <w:pPr>
        <w:pStyle w:val="PargrafodaLista"/>
        <w:numPr>
          <w:ilvl w:val="0"/>
          <w:numId w:val="24"/>
        </w:numPr>
      </w:pPr>
      <w:r>
        <w:t>Os sensores deverão ser instalados em locais adequados, protegidos contra acúmulo de gelo ou partículas que possam comprometer a precisão do monitoramento.</w:t>
      </w:r>
    </w:p>
    <w:p w14:paraId="2DC9A8B5" w14:textId="442C7691" w:rsidR="00D0288E" w:rsidRPr="00D0288E" w:rsidRDefault="00BA09E0" w:rsidP="00E26465">
      <w:pPr>
        <w:pStyle w:val="PargrafodaLista"/>
        <w:numPr>
          <w:ilvl w:val="0"/>
          <w:numId w:val="24"/>
        </w:numPr>
      </w:pPr>
      <w:r>
        <w:t xml:space="preserve">Equipamentos instalados em baús que transmitam por </w:t>
      </w:r>
      <w:r w:rsidR="00EC60F1">
        <w:t>locais</w:t>
      </w:r>
      <w:r w:rsidR="006B013C">
        <w:t xml:space="preserve"> de temperaturas extremas deverão ser calibrados corretamente para garantir o monitoramento adequado da carga.</w:t>
      </w:r>
    </w:p>
    <w:p w14:paraId="036C31FC" w14:textId="2F621DF4" w:rsidR="00AE446A" w:rsidRDefault="00B93DCB" w:rsidP="000E11B4">
      <w:pPr>
        <w:pStyle w:val="Ttulo2"/>
      </w:pPr>
      <w:bookmarkStart w:id="43" w:name="_Toc193130828"/>
      <w:r>
        <w:t>4.10</w:t>
      </w:r>
      <w:r w:rsidR="00AE446A">
        <w:t xml:space="preserve"> Restrições</w:t>
      </w:r>
      <w:bookmarkStart w:id="44" w:name="_Toc191904293"/>
      <w:bookmarkEnd w:id="43"/>
      <w:r w:rsidR="00AE446A">
        <w:t xml:space="preserve"> </w:t>
      </w:r>
      <w:bookmarkEnd w:id="44"/>
    </w:p>
    <w:tbl>
      <w:tblPr>
        <w:tblW w:w="0" w:type="auto"/>
        <w:tbl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single" w:sz="4" w:space="0" w:color="156082" w:themeColor="accent1"/>
          <w:insideV w:val="single" w:sz="4" w:space="0" w:color="156082" w:themeColor="accent1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4"/>
        <w:gridCol w:w="6230"/>
      </w:tblGrid>
      <w:tr w:rsidR="00A818D0" w:rsidRPr="00DA5E38" w14:paraId="19BC519C" w14:textId="77777777" w:rsidTr="00C42979">
        <w:trPr>
          <w:trHeight w:val="482"/>
        </w:trPr>
        <w:tc>
          <w:tcPr>
            <w:tcW w:w="0" w:type="auto"/>
            <w:shd w:val="clear" w:color="auto" w:fill="0F4761" w:themeFill="accent1" w:themeFillShade="BF"/>
            <w:vAlign w:val="center"/>
            <w:hideMark/>
          </w:tcPr>
          <w:p w14:paraId="224912DE" w14:textId="77777777" w:rsidR="00DA5E38" w:rsidRPr="00DA5E38" w:rsidRDefault="00DA5E38" w:rsidP="00DA5E3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FFFFFF" w:themeColor="background1"/>
                <w:sz w:val="22"/>
                <w:szCs w:val="22"/>
                <w:lang w:eastAsia="pt-BR"/>
              </w:rPr>
            </w:pPr>
            <w:r w:rsidRPr="00DA5E38">
              <w:rPr>
                <w:rFonts w:ascii="Aptos" w:eastAsia="Times New Roman" w:hAnsi="Aptos" w:cs="Times New Roman"/>
                <w:color w:val="FFFFFF" w:themeColor="background1"/>
                <w:kern w:val="2"/>
                <w:sz w:val="22"/>
                <w:szCs w:val="22"/>
                <w:lang w:eastAsia="pt-BR"/>
                <w14:ligatures w14:val="standardContextual"/>
              </w:rPr>
              <w:t>Restrição</w:t>
            </w:r>
          </w:p>
        </w:tc>
        <w:tc>
          <w:tcPr>
            <w:tcW w:w="0" w:type="auto"/>
            <w:shd w:val="clear" w:color="auto" w:fill="0F4761" w:themeFill="accent1" w:themeFillShade="BF"/>
            <w:vAlign w:val="center"/>
            <w:hideMark/>
          </w:tcPr>
          <w:p w14:paraId="6865856B" w14:textId="77777777" w:rsidR="00DA5E38" w:rsidRPr="00DA5E38" w:rsidRDefault="00DA5E38" w:rsidP="00DA5E3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FFFFFF" w:themeColor="background1"/>
                <w:sz w:val="22"/>
                <w:szCs w:val="22"/>
                <w:lang w:eastAsia="pt-BR"/>
              </w:rPr>
            </w:pPr>
            <w:r w:rsidRPr="00DA5E38">
              <w:rPr>
                <w:rFonts w:ascii="Aptos" w:eastAsia="Times New Roman" w:hAnsi="Aptos" w:cs="Times New Roman"/>
                <w:color w:val="FFFFFF" w:themeColor="background1"/>
                <w:kern w:val="2"/>
                <w:sz w:val="22"/>
                <w:szCs w:val="22"/>
                <w:lang w:eastAsia="pt-BR"/>
                <w14:ligatures w14:val="standardContextual"/>
              </w:rPr>
              <w:t>Descrição</w:t>
            </w:r>
          </w:p>
        </w:tc>
      </w:tr>
      <w:tr w:rsidR="00A818D0" w:rsidRPr="00DA5E38" w14:paraId="2A336F0F" w14:textId="77777777" w:rsidTr="00FB0E32">
        <w:trPr>
          <w:trHeight w:val="20"/>
        </w:trPr>
        <w:tc>
          <w:tcPr>
            <w:tcW w:w="0" w:type="auto"/>
            <w:shd w:val="clear" w:color="000000" w:fill="FFFFFF"/>
            <w:vAlign w:val="center"/>
            <w:hideMark/>
          </w:tcPr>
          <w:p w14:paraId="68938B30" w14:textId="77777777" w:rsidR="00DA5E38" w:rsidRPr="00DA5E38" w:rsidRDefault="00DA5E38" w:rsidP="00DA5E3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pt-BR"/>
              </w:rPr>
            </w:pPr>
            <w:r w:rsidRPr="00DA5E38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pt-BR"/>
              </w:rPr>
              <w:t>Prazos de Implementação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14:paraId="7F4F8F25" w14:textId="77777777" w:rsidR="00DA5E38" w:rsidRPr="00DA5E38" w:rsidRDefault="00DA5E38" w:rsidP="00DA5E3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pt-BR"/>
              </w:rPr>
            </w:pPr>
            <w:r w:rsidRPr="00DA5E38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pt-BR"/>
              </w:rPr>
              <w:t>O desenvolvimento e a entrega das partes do projeto devem ser realizados dentro dos prazos estipulados. A equipe precisará priorizar tarefas e gerenciar o tempo de forma eficiente para evitar sobrecarga.</w:t>
            </w:r>
          </w:p>
        </w:tc>
      </w:tr>
      <w:tr w:rsidR="00A818D0" w:rsidRPr="00DA5E38" w14:paraId="4263DC8A" w14:textId="77777777" w:rsidTr="00FB0E32">
        <w:trPr>
          <w:trHeight w:val="20"/>
        </w:trPr>
        <w:tc>
          <w:tcPr>
            <w:tcW w:w="0" w:type="auto"/>
            <w:shd w:val="clear" w:color="000000" w:fill="FFFFFF"/>
            <w:vAlign w:val="center"/>
            <w:hideMark/>
          </w:tcPr>
          <w:p w14:paraId="12386C97" w14:textId="77777777" w:rsidR="00DA5E38" w:rsidRPr="00DA5E38" w:rsidRDefault="00DA5E38" w:rsidP="00DA5E3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pt-BR"/>
              </w:rPr>
            </w:pPr>
            <w:r w:rsidRPr="00DA5E38">
              <w:rPr>
                <w:rFonts w:ascii="Aptos" w:eastAsia="Times New Roman" w:hAnsi="Aptos" w:cs="Times New Roman"/>
                <w:color w:val="000000"/>
                <w:kern w:val="2"/>
                <w:sz w:val="22"/>
                <w:szCs w:val="22"/>
                <w:lang w:eastAsia="pt-BR"/>
                <w14:ligatures w14:val="standardContextual"/>
              </w:rPr>
              <w:t>Desenvolvimento e Entrega do Software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14:paraId="19AAA40A" w14:textId="77777777" w:rsidR="00DA5E38" w:rsidRPr="00DA5E38" w:rsidRDefault="00DA5E38" w:rsidP="00DA5E3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pt-BR"/>
              </w:rPr>
            </w:pPr>
            <w:r w:rsidRPr="00DA5E38">
              <w:rPr>
                <w:rFonts w:ascii="Aptos" w:eastAsia="Times New Roman" w:hAnsi="Aptos" w:cs="Times New Roman"/>
                <w:color w:val="000000"/>
                <w:kern w:val="2"/>
                <w:sz w:val="22"/>
                <w:szCs w:val="22"/>
                <w:lang w:eastAsia="pt-BR"/>
                <w14:ligatures w14:val="standardContextual"/>
              </w:rPr>
              <w:t xml:space="preserve">O desenvolvimento do software, </w:t>
            </w:r>
            <w:proofErr w:type="spellStart"/>
            <w:r w:rsidRPr="00DA5E38">
              <w:rPr>
                <w:rFonts w:ascii="Aptos" w:eastAsia="Times New Roman" w:hAnsi="Aptos" w:cs="Times New Roman"/>
                <w:color w:val="000000"/>
                <w:kern w:val="2"/>
                <w:sz w:val="22"/>
                <w:szCs w:val="22"/>
                <w:lang w:eastAsia="pt-BR"/>
                <w14:ligatures w14:val="standardContextual"/>
              </w:rPr>
              <w:t>backend</w:t>
            </w:r>
            <w:proofErr w:type="spellEnd"/>
            <w:r w:rsidRPr="00DA5E38">
              <w:rPr>
                <w:rFonts w:ascii="Aptos" w:eastAsia="Times New Roman" w:hAnsi="Aptos" w:cs="Times New Roman"/>
                <w:color w:val="000000"/>
                <w:kern w:val="2"/>
                <w:sz w:val="22"/>
                <w:szCs w:val="22"/>
                <w:lang w:eastAsia="pt-BR"/>
                <w14:ligatures w14:val="standardContextual"/>
              </w:rPr>
              <w:t xml:space="preserve"> e interface web, deve ser entregue até junho de 2025, garantindo que todas as funcionalidades essenciais sejam entregues dentro do prazo, sem comprometer a qualidade.</w:t>
            </w:r>
          </w:p>
        </w:tc>
      </w:tr>
      <w:tr w:rsidR="00A818D0" w:rsidRPr="00DA5E38" w14:paraId="31039924" w14:textId="77777777" w:rsidTr="00FB0E32">
        <w:trPr>
          <w:trHeight w:val="20"/>
        </w:trPr>
        <w:tc>
          <w:tcPr>
            <w:tcW w:w="0" w:type="auto"/>
            <w:shd w:val="clear" w:color="000000" w:fill="FFFFFF"/>
            <w:vAlign w:val="center"/>
            <w:hideMark/>
          </w:tcPr>
          <w:p w14:paraId="0C1069DC" w14:textId="77777777" w:rsidR="00DA5E38" w:rsidRPr="00DA5E38" w:rsidRDefault="00DA5E38" w:rsidP="00DA5E3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pt-BR"/>
              </w:rPr>
            </w:pPr>
            <w:r w:rsidRPr="00DA5E38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pt-BR"/>
              </w:rPr>
              <w:t>Qualidade e Integridade dos Sensores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14:paraId="6CB9DA96" w14:textId="77777777" w:rsidR="00DA5E38" w:rsidRPr="00DA5E38" w:rsidRDefault="00DA5E38" w:rsidP="00DA5E3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pt-BR"/>
              </w:rPr>
            </w:pPr>
            <w:r w:rsidRPr="00DA5E38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pt-BR"/>
              </w:rPr>
              <w:t>Durante a execução da implementação do protótipo, o equipamento de captação (sensores) não deve ser danificado. Para garantir a precisão dos dados e a continuidade do projeto sem atrasos causados por falhas de hardware.</w:t>
            </w:r>
          </w:p>
        </w:tc>
      </w:tr>
      <w:tr w:rsidR="00A818D0" w:rsidRPr="00DA5E38" w14:paraId="589FBA16" w14:textId="77777777" w:rsidTr="00FB0E32">
        <w:trPr>
          <w:trHeight w:val="20"/>
        </w:trPr>
        <w:tc>
          <w:tcPr>
            <w:tcW w:w="0" w:type="auto"/>
            <w:shd w:val="clear" w:color="000000" w:fill="FFFFFF"/>
            <w:vAlign w:val="center"/>
            <w:hideMark/>
          </w:tcPr>
          <w:p w14:paraId="7216BC3D" w14:textId="77777777" w:rsidR="00DA5E38" w:rsidRPr="00DA5E38" w:rsidRDefault="00DA5E38" w:rsidP="00DA5E3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pt-BR"/>
              </w:rPr>
            </w:pPr>
            <w:r w:rsidRPr="00DA5E38">
              <w:rPr>
                <w:rFonts w:ascii="Aptos" w:eastAsia="Times New Roman" w:hAnsi="Aptos" w:cs="Times New Roman"/>
                <w:color w:val="000000"/>
                <w:kern w:val="2"/>
                <w:sz w:val="22"/>
                <w:szCs w:val="22"/>
                <w:lang w:eastAsia="pt-BR"/>
                <w14:ligatures w14:val="standardContextual"/>
              </w:rPr>
              <w:lastRenderedPageBreak/>
              <w:t>Limitações de Rede e Conectividade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14:paraId="6D4058E8" w14:textId="77777777" w:rsidR="00DA5E38" w:rsidRPr="00DA5E38" w:rsidRDefault="00DA5E38" w:rsidP="00DA5E3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pt-BR"/>
              </w:rPr>
            </w:pPr>
            <w:r w:rsidRPr="00DA5E38">
              <w:rPr>
                <w:rFonts w:ascii="Aptos" w:eastAsia="Times New Roman" w:hAnsi="Aptos" w:cs="Times New Roman"/>
                <w:color w:val="000000"/>
                <w:kern w:val="2"/>
                <w:sz w:val="22"/>
                <w:szCs w:val="22"/>
                <w:lang w:eastAsia="pt-BR"/>
                <w14:ligatures w14:val="standardContextual"/>
              </w:rPr>
              <w:t>A qualidade da infraestrutura de rede disponível deve ser estável para não prejudicar a transmissão de dados e a precisão do monitoramento da temperatura.</w:t>
            </w:r>
          </w:p>
        </w:tc>
      </w:tr>
      <w:tr w:rsidR="00A818D0" w:rsidRPr="00DA5E38" w14:paraId="0B7D2D6E" w14:textId="77777777" w:rsidTr="00FB0E32">
        <w:trPr>
          <w:trHeight w:val="20"/>
        </w:trPr>
        <w:tc>
          <w:tcPr>
            <w:tcW w:w="0" w:type="auto"/>
            <w:shd w:val="clear" w:color="000000" w:fill="FFFFFF"/>
            <w:vAlign w:val="center"/>
            <w:hideMark/>
          </w:tcPr>
          <w:p w14:paraId="02B2B6F0" w14:textId="77777777" w:rsidR="00DA5E38" w:rsidRPr="00DA5E38" w:rsidRDefault="00DA5E38" w:rsidP="00DA5E3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pt-BR"/>
              </w:rPr>
            </w:pPr>
            <w:r w:rsidRPr="00DA5E38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pt-BR"/>
              </w:rPr>
              <w:t>Infraestrutura Tecnológica do Cliente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14:paraId="1D20B99B" w14:textId="77777777" w:rsidR="00DA5E38" w:rsidRPr="00DA5E38" w:rsidRDefault="00DA5E38" w:rsidP="00DA5E3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pt-BR"/>
              </w:rPr>
            </w:pPr>
            <w:r w:rsidRPr="00DA5E38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pt-BR"/>
              </w:rPr>
              <w:t>O cliente deve ter a infraestrutura mínima de tecnologia (computadores e rede estável) para utilizar a solução.</w:t>
            </w:r>
          </w:p>
        </w:tc>
      </w:tr>
      <w:tr w:rsidR="00A818D0" w:rsidRPr="00DA5E38" w14:paraId="7D3C6AC0" w14:textId="77777777" w:rsidTr="00FB0E32">
        <w:trPr>
          <w:trHeight w:val="20"/>
        </w:trPr>
        <w:tc>
          <w:tcPr>
            <w:tcW w:w="0" w:type="auto"/>
            <w:shd w:val="clear" w:color="000000" w:fill="FFFFFF"/>
            <w:vAlign w:val="center"/>
            <w:hideMark/>
          </w:tcPr>
          <w:p w14:paraId="5C448F54" w14:textId="77777777" w:rsidR="00DA5E38" w:rsidRPr="00DA5E38" w:rsidRDefault="00DA5E38" w:rsidP="00DA5E3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pt-BR"/>
              </w:rPr>
            </w:pPr>
            <w:r w:rsidRPr="00DA5E38">
              <w:rPr>
                <w:rFonts w:ascii="Aptos" w:eastAsia="Times New Roman" w:hAnsi="Aptos" w:cs="Times New Roman"/>
                <w:color w:val="000000"/>
                <w:kern w:val="2"/>
                <w:sz w:val="22"/>
                <w:szCs w:val="22"/>
                <w:lang w:eastAsia="pt-BR"/>
                <w14:ligatures w14:val="standardContextual"/>
              </w:rPr>
              <w:t>Restrição de Baú de Transporte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14:paraId="4D3B7676" w14:textId="77777777" w:rsidR="00DA5E38" w:rsidRPr="00DA5E38" w:rsidRDefault="00DA5E38" w:rsidP="00DA5E3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pt-BR"/>
              </w:rPr>
            </w:pPr>
            <w:r w:rsidRPr="00DA5E38">
              <w:rPr>
                <w:rFonts w:ascii="Aptos" w:eastAsia="Times New Roman" w:hAnsi="Aptos" w:cs="Times New Roman"/>
                <w:color w:val="000000"/>
                <w:kern w:val="2"/>
                <w:sz w:val="22"/>
                <w:szCs w:val="22"/>
                <w:lang w:eastAsia="pt-BR"/>
                <w14:ligatures w14:val="standardContextual"/>
              </w:rPr>
              <w:t>O baú de transporte deve ser do tipo refrigerado e ter o comprimento de até 15 metros.</w:t>
            </w:r>
          </w:p>
        </w:tc>
      </w:tr>
      <w:tr w:rsidR="00A818D0" w:rsidRPr="00DA5E38" w14:paraId="4DE09016" w14:textId="77777777" w:rsidTr="00FB0E32">
        <w:trPr>
          <w:trHeight w:val="20"/>
        </w:trPr>
        <w:tc>
          <w:tcPr>
            <w:tcW w:w="0" w:type="auto"/>
            <w:shd w:val="clear" w:color="000000" w:fill="FFFFFF"/>
            <w:vAlign w:val="center"/>
            <w:hideMark/>
          </w:tcPr>
          <w:p w14:paraId="11D83872" w14:textId="77777777" w:rsidR="00DA5E38" w:rsidRPr="00DA5E38" w:rsidRDefault="00DA5E38" w:rsidP="00DA5E3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pt-BR"/>
              </w:rPr>
            </w:pPr>
            <w:r w:rsidRPr="00DA5E38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pt-BR"/>
              </w:rPr>
              <w:t>Visão do Projeto Não Ser Desvirtuada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14:paraId="2EFA2816" w14:textId="77777777" w:rsidR="00DA5E38" w:rsidRPr="00DA5E38" w:rsidRDefault="00DA5E38" w:rsidP="00DA5E3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pt-BR"/>
              </w:rPr>
            </w:pPr>
            <w:r w:rsidRPr="00DA5E38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pt-BR"/>
              </w:rPr>
              <w:t>O projeto deve manter sua visão e objetivos claros, evitando mudanças inesperadas ou desvios de escopo durante o desenvolvimento mesmo sendo incremental.</w:t>
            </w:r>
          </w:p>
        </w:tc>
      </w:tr>
      <w:tr w:rsidR="00A818D0" w:rsidRPr="00DA5E38" w14:paraId="0895A844" w14:textId="77777777" w:rsidTr="00FB0E32">
        <w:trPr>
          <w:trHeight w:val="20"/>
        </w:trPr>
        <w:tc>
          <w:tcPr>
            <w:tcW w:w="0" w:type="auto"/>
            <w:shd w:val="clear" w:color="000000" w:fill="FFFFFF"/>
            <w:vAlign w:val="center"/>
            <w:hideMark/>
          </w:tcPr>
          <w:p w14:paraId="3B046965" w14:textId="77777777" w:rsidR="00DA5E38" w:rsidRPr="00DA5E38" w:rsidRDefault="00DA5E38" w:rsidP="00DA5E3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pt-BR"/>
              </w:rPr>
            </w:pPr>
            <w:r w:rsidRPr="00DA5E38">
              <w:rPr>
                <w:rFonts w:ascii="Aptos" w:eastAsia="Times New Roman" w:hAnsi="Aptos" w:cs="Times New Roman"/>
                <w:color w:val="000000"/>
                <w:kern w:val="2"/>
                <w:sz w:val="22"/>
                <w:szCs w:val="22"/>
                <w:lang w:eastAsia="pt-BR"/>
                <w14:ligatures w14:val="standardContextual"/>
              </w:rPr>
              <w:t>Cronograma de Trabalho da Equipe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14:paraId="334C1385" w14:textId="77777777" w:rsidR="00DA5E38" w:rsidRPr="00DA5E38" w:rsidRDefault="00DA5E38" w:rsidP="00DA5E3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pt-BR"/>
              </w:rPr>
            </w:pPr>
            <w:r w:rsidRPr="00DA5E38">
              <w:rPr>
                <w:rFonts w:ascii="Aptos" w:eastAsia="Times New Roman" w:hAnsi="Aptos" w:cs="Times New Roman"/>
                <w:color w:val="000000"/>
                <w:kern w:val="2"/>
                <w:sz w:val="22"/>
                <w:szCs w:val="22"/>
                <w:lang w:eastAsia="pt-BR"/>
                <w14:ligatures w14:val="standardContextual"/>
              </w:rPr>
              <w:t xml:space="preserve">A equipe deve estar comprometida com os prazos e gerenciar bem os recursos humanos para evitar atrasos. Estando a equipe sempre atualizada com base na ferramenta de gestão de trabalho, </w:t>
            </w:r>
            <w:proofErr w:type="spellStart"/>
            <w:r w:rsidRPr="00DA5E38">
              <w:rPr>
                <w:rFonts w:ascii="Aptos" w:eastAsia="Times New Roman" w:hAnsi="Aptos" w:cs="Times New Roman"/>
                <w:color w:val="000000"/>
                <w:kern w:val="2"/>
                <w:sz w:val="22"/>
                <w:szCs w:val="22"/>
                <w:lang w:eastAsia="pt-BR"/>
                <w14:ligatures w14:val="standardContextual"/>
              </w:rPr>
              <w:t>Trello</w:t>
            </w:r>
            <w:proofErr w:type="spellEnd"/>
            <w:r w:rsidRPr="00DA5E38">
              <w:rPr>
                <w:rFonts w:ascii="Aptos" w:eastAsia="Times New Roman" w:hAnsi="Aptos" w:cs="Times New Roman"/>
                <w:color w:val="000000"/>
                <w:kern w:val="2"/>
                <w:sz w:val="22"/>
                <w:szCs w:val="22"/>
                <w:lang w:eastAsia="pt-BR"/>
                <w14:ligatures w14:val="standardContextual"/>
              </w:rPr>
              <w:t>.</w:t>
            </w:r>
          </w:p>
        </w:tc>
      </w:tr>
      <w:tr w:rsidR="00A818D0" w:rsidRPr="00DA5E38" w14:paraId="007C14CE" w14:textId="77777777" w:rsidTr="00FB0E32">
        <w:trPr>
          <w:trHeight w:val="20"/>
        </w:trPr>
        <w:tc>
          <w:tcPr>
            <w:tcW w:w="0" w:type="auto"/>
            <w:shd w:val="clear" w:color="000000" w:fill="FFFFFF"/>
            <w:vAlign w:val="center"/>
            <w:hideMark/>
          </w:tcPr>
          <w:p w14:paraId="7064EF19" w14:textId="77777777" w:rsidR="00DA5E38" w:rsidRPr="00DA5E38" w:rsidRDefault="00DA5E38" w:rsidP="00DA5E3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pt-BR"/>
              </w:rPr>
            </w:pPr>
            <w:r w:rsidRPr="00DA5E38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pt-BR"/>
              </w:rPr>
              <w:t>Limitação de atendimento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14:paraId="6B358D56" w14:textId="77777777" w:rsidR="00DA5E38" w:rsidRPr="00DA5E38" w:rsidRDefault="00DA5E38" w:rsidP="00DA5E3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pt-BR"/>
              </w:rPr>
            </w:pPr>
            <w:r w:rsidRPr="00DA5E38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pt-BR"/>
              </w:rPr>
              <w:t>O projeto só poderá ser adquirido e utilizado por empresas da Metropolitana de São Paulo.</w:t>
            </w:r>
          </w:p>
        </w:tc>
      </w:tr>
      <w:tr w:rsidR="00A818D0" w:rsidRPr="00DA5E38" w14:paraId="36A75A8A" w14:textId="77777777" w:rsidTr="0095741F">
        <w:trPr>
          <w:trHeight w:val="600"/>
        </w:trPr>
        <w:tc>
          <w:tcPr>
            <w:tcW w:w="0" w:type="auto"/>
            <w:shd w:val="clear" w:color="000000" w:fill="FFFFFF"/>
            <w:vAlign w:val="center"/>
            <w:hideMark/>
          </w:tcPr>
          <w:p w14:paraId="3336E05A" w14:textId="77777777" w:rsidR="00DA5E38" w:rsidRPr="00DA5E38" w:rsidRDefault="00DA5E38" w:rsidP="00DA5E3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pt-BR"/>
              </w:rPr>
            </w:pPr>
            <w:r w:rsidRPr="00DA5E38">
              <w:rPr>
                <w:rFonts w:ascii="Aptos" w:eastAsia="Times New Roman" w:hAnsi="Aptos" w:cs="Times New Roman"/>
                <w:color w:val="000000"/>
                <w:kern w:val="2"/>
                <w:sz w:val="22"/>
                <w:szCs w:val="22"/>
                <w:lang w:eastAsia="pt-BR"/>
                <w14:ligatures w14:val="standardContextual"/>
              </w:rPr>
              <w:t>Limitação do tamanho do baú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14:paraId="5B49BB68" w14:textId="77777777" w:rsidR="00DA5E38" w:rsidRPr="00DA5E38" w:rsidRDefault="00DA5E38" w:rsidP="00DA5E3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pt-BR"/>
              </w:rPr>
            </w:pPr>
            <w:r w:rsidRPr="00DA5E38">
              <w:rPr>
                <w:rFonts w:ascii="Aptos" w:eastAsia="Times New Roman" w:hAnsi="Aptos" w:cs="Times New Roman"/>
                <w:color w:val="000000"/>
                <w:kern w:val="2"/>
                <w:sz w:val="22"/>
                <w:szCs w:val="22"/>
                <w:lang w:eastAsia="pt-BR"/>
                <w14:ligatures w14:val="standardContextual"/>
              </w:rPr>
              <w:t>A solução será aplicada em baús com até 10 metros de comprimento.</w:t>
            </w:r>
          </w:p>
        </w:tc>
      </w:tr>
    </w:tbl>
    <w:p w14:paraId="3D1E82CE" w14:textId="48FD3B5A" w:rsidR="0B8C49B3" w:rsidRDefault="0B8C49B3" w:rsidP="0B8C49B3">
      <w:pPr>
        <w:spacing w:line="259" w:lineRule="auto"/>
        <w:ind w:left="708"/>
      </w:pPr>
    </w:p>
    <w:p w14:paraId="62F99EBF" w14:textId="65BB08BE" w:rsidR="00AE446A" w:rsidRDefault="000E11B4" w:rsidP="00AE446A">
      <w:pPr>
        <w:pStyle w:val="Ttulo2"/>
      </w:pPr>
      <w:bookmarkStart w:id="45" w:name="_Toc191904294"/>
      <w:bookmarkStart w:id="46" w:name="_Toc193130829"/>
      <w:r>
        <w:t>4.11</w:t>
      </w:r>
      <w:r w:rsidR="00AE446A">
        <w:t xml:space="preserve"> Partes Interessadas (Stakeholders)</w:t>
      </w:r>
      <w:bookmarkEnd w:id="45"/>
      <w:bookmarkEnd w:id="46"/>
    </w:p>
    <w:p w14:paraId="2A800E3F" w14:textId="0109FBAE" w:rsidR="0023629C" w:rsidRDefault="008867DD" w:rsidP="00FE6368">
      <w:pPr>
        <w:pStyle w:val="PargrafodaLista"/>
        <w:numPr>
          <w:ilvl w:val="0"/>
          <w:numId w:val="17"/>
        </w:numPr>
      </w:pPr>
      <w:r>
        <w:t xml:space="preserve">Empresas </w:t>
      </w:r>
      <w:r w:rsidR="00282A21">
        <w:t xml:space="preserve">responsáveis pelo </w:t>
      </w:r>
      <w:r w:rsidR="006C323A">
        <w:t>transporte de alimentos refrigerados: Clientes principais que utilizarão o sistema para garantir o controle adequado da temperatura das cargas.</w:t>
      </w:r>
    </w:p>
    <w:p w14:paraId="59D32B35" w14:textId="1695C153" w:rsidR="00370650" w:rsidRDefault="00370650" w:rsidP="00FE6368">
      <w:pPr>
        <w:pStyle w:val="PargrafodaLista"/>
        <w:numPr>
          <w:ilvl w:val="0"/>
          <w:numId w:val="17"/>
        </w:numPr>
      </w:pPr>
      <w:proofErr w:type="spellStart"/>
      <w:r>
        <w:t>Squad</w:t>
      </w:r>
      <w:proofErr w:type="spellEnd"/>
      <w:r>
        <w:t>* de TI – Análise e Des</w:t>
      </w:r>
      <w:r w:rsidR="002E64E9">
        <w:tab/>
      </w:r>
      <w:r>
        <w:t>envolvimento: Responsável pelo planejamento, design, codificação e evolução do sistema de monitoramento.</w:t>
      </w:r>
    </w:p>
    <w:p w14:paraId="5E0DDBC0" w14:textId="39C32C1B" w:rsidR="00370650" w:rsidRDefault="00370650" w:rsidP="00FE6368">
      <w:pPr>
        <w:pStyle w:val="PargrafodaLista"/>
        <w:numPr>
          <w:ilvl w:val="0"/>
          <w:numId w:val="17"/>
        </w:numPr>
      </w:pPr>
      <w:proofErr w:type="spellStart"/>
      <w:r>
        <w:t>Squad</w:t>
      </w:r>
      <w:proofErr w:type="spellEnd"/>
      <w:r>
        <w:t>* de TI – Instalaç</w:t>
      </w:r>
      <w:r w:rsidR="00B925D3">
        <w:t xml:space="preserve">ão </w:t>
      </w:r>
      <w:r w:rsidR="002B7571">
        <w:t>e Manutenção</w:t>
      </w:r>
      <w:r w:rsidR="006D25A6">
        <w:t xml:space="preserve">: Responsável </w:t>
      </w:r>
      <w:r w:rsidR="00B727A4">
        <w:t>pela implementação do hardware e software necessários, além de garantir a manutenção contínua.</w:t>
      </w:r>
    </w:p>
    <w:p w14:paraId="34C77418" w14:textId="3A8F7603" w:rsidR="00B727A4" w:rsidRDefault="00647EB3" w:rsidP="00FE6368">
      <w:pPr>
        <w:pStyle w:val="PargrafodaLista"/>
        <w:numPr>
          <w:ilvl w:val="0"/>
          <w:numId w:val="17"/>
        </w:numPr>
      </w:pPr>
      <w:proofErr w:type="spellStart"/>
      <w:r>
        <w:t>Squad</w:t>
      </w:r>
      <w:proofErr w:type="spellEnd"/>
      <w:r>
        <w:t>* de TI – Treinamento dos Usuários: Responsável por capacitar motorista</w:t>
      </w:r>
      <w:r w:rsidR="00C42B81">
        <w:t>s, operadores e demais usuários da plataforma para o correto uso do sistema.</w:t>
      </w:r>
    </w:p>
    <w:p w14:paraId="39466873" w14:textId="022186F6" w:rsidR="00E40810" w:rsidRDefault="00E40810" w:rsidP="00FE6368">
      <w:pPr>
        <w:pStyle w:val="PargrafodaLista"/>
        <w:numPr>
          <w:ilvl w:val="0"/>
          <w:numId w:val="17"/>
        </w:numPr>
      </w:pPr>
      <w:r>
        <w:t>Possíveis investidores: Empresários do setor de tecnologia e transporte de alimentos refrigerados que possam financiar ou impulsionar a proposta.</w:t>
      </w:r>
    </w:p>
    <w:p w14:paraId="3E69EF29" w14:textId="6FA94AA0" w:rsidR="00E40810" w:rsidRDefault="00E40810" w:rsidP="00FE6368">
      <w:pPr>
        <w:pStyle w:val="PargrafodaLista"/>
        <w:numPr>
          <w:ilvl w:val="0"/>
          <w:numId w:val="17"/>
        </w:numPr>
      </w:pPr>
      <w:r>
        <w:t>Possíveis parceiros: Empresas ou especialistas que possam colaborar no desenvolvimento e suporte contínuo do sistema.</w:t>
      </w:r>
    </w:p>
    <w:p w14:paraId="0C02A474" w14:textId="6B649F44" w:rsidR="0038591B" w:rsidRDefault="0038591B" w:rsidP="00FE6368">
      <w:pPr>
        <w:pStyle w:val="PargrafodaLista"/>
        <w:numPr>
          <w:ilvl w:val="0"/>
          <w:numId w:val="17"/>
        </w:numPr>
      </w:pPr>
      <w:r>
        <w:t>Equipe de Marketing: Focada na divulgação e promoção do sistema, tornando-o atraente para o mercado.</w:t>
      </w:r>
    </w:p>
    <w:p w14:paraId="1F598607" w14:textId="6981A32E" w:rsidR="0038591B" w:rsidRDefault="0038591B" w:rsidP="00FE6368">
      <w:pPr>
        <w:pStyle w:val="PargrafodaLista"/>
        <w:numPr>
          <w:ilvl w:val="0"/>
          <w:numId w:val="17"/>
        </w:numPr>
      </w:pPr>
      <w:r>
        <w:t>Equipe de Motoristas e Operador</w:t>
      </w:r>
      <w:r w:rsidR="008521DF">
        <w:t>es: Profissionais que utilizarão o sistema diretamente para monitorar e registrar as condições das cargas refrigeradas.</w:t>
      </w:r>
    </w:p>
    <w:p w14:paraId="0C174C11" w14:textId="1D58957C" w:rsidR="008521DF" w:rsidRDefault="00E9726B" w:rsidP="00FE6368">
      <w:pPr>
        <w:pStyle w:val="PargrafodaLista"/>
        <w:numPr>
          <w:ilvl w:val="0"/>
          <w:numId w:val="17"/>
        </w:numPr>
      </w:pPr>
      <w:r>
        <w:lastRenderedPageBreak/>
        <w:t>Equipe Comercial e de Vendas: Responsável por apresentar e negociar o serviço com transportadoras e potenciais clientes.</w:t>
      </w:r>
    </w:p>
    <w:p w14:paraId="37937625" w14:textId="035A5237" w:rsidR="00E9726B" w:rsidRDefault="00AE026F" w:rsidP="00FE6368">
      <w:pPr>
        <w:pStyle w:val="PargrafodaLista"/>
        <w:numPr>
          <w:ilvl w:val="0"/>
          <w:numId w:val="17"/>
        </w:numPr>
      </w:pPr>
      <w:r>
        <w:t xml:space="preserve">Equipe Jurídica: Responsável atuado </w:t>
      </w:r>
      <w:r w:rsidR="00401E49">
        <w:t>para garantir que o serviço esteja em conformidade com normas e regulamentações do setor.</w:t>
      </w:r>
    </w:p>
    <w:p w14:paraId="0DB1D522" w14:textId="76FB91F1" w:rsidR="00401E49" w:rsidRDefault="00401E49" w:rsidP="00FE6368">
      <w:pPr>
        <w:pStyle w:val="PargrafodaLista"/>
        <w:numPr>
          <w:ilvl w:val="0"/>
          <w:numId w:val="17"/>
        </w:numPr>
      </w:pPr>
      <w:r>
        <w:t>Cliente Final da Transportadora: Empresas ou indivíduos que contratam a transportadora e esperam que os alimentos sejam entregues em condições adequadas.</w:t>
      </w:r>
    </w:p>
    <w:p w14:paraId="2DE2F152" w14:textId="0FE2F3F8" w:rsidR="006C323A" w:rsidRDefault="00E40810" w:rsidP="00CD34A0">
      <w:pPr>
        <w:ind w:firstLine="708"/>
        <w:jc w:val="right"/>
      </w:pPr>
      <w:r>
        <w:t>(</w:t>
      </w:r>
      <w:proofErr w:type="spellStart"/>
      <w:r w:rsidR="00714DD6">
        <w:t>Squad</w:t>
      </w:r>
      <w:proofErr w:type="spellEnd"/>
      <w:r w:rsidR="00714DD6">
        <w:t xml:space="preserve">* = </w:t>
      </w:r>
      <w:r w:rsidR="00FA28DC">
        <w:t xml:space="preserve">Time </w:t>
      </w:r>
      <w:r w:rsidR="00537DDE">
        <w:t>composto por profissionais de diferentes áreas</w:t>
      </w:r>
      <w:r w:rsidR="00370650">
        <w:t>.</w:t>
      </w:r>
      <w:r>
        <w:t>)</w:t>
      </w:r>
    </w:p>
    <w:p w14:paraId="2367E302" w14:textId="14B3C6E9" w:rsidR="781FAD2A" w:rsidRDefault="005D4D5C" w:rsidP="00F86534">
      <w:pPr>
        <w:pStyle w:val="Ttulo2"/>
      </w:pPr>
      <w:bookmarkStart w:id="47" w:name="_Toc193130830"/>
      <w:r>
        <w:t>4.1</w:t>
      </w:r>
      <w:r w:rsidR="007D0F78">
        <w:t>2</w:t>
      </w:r>
      <w:r>
        <w:t xml:space="preserve"> Marcos</w:t>
      </w:r>
      <w:r w:rsidR="781FAD2A">
        <w:t xml:space="preserve"> do Projeto</w:t>
      </w:r>
      <w:bookmarkEnd w:id="47"/>
    </w:p>
    <w:p w14:paraId="0E7D288C" w14:textId="211C4B54" w:rsidR="0872A8B4" w:rsidRDefault="0872A8B4" w:rsidP="337BC085">
      <w:r w:rsidRPr="337BC085">
        <w:rPr>
          <w:b/>
          <w:bCs/>
        </w:rPr>
        <w:t>18/02</w:t>
      </w:r>
      <w:r w:rsidR="5AC56305" w:rsidRPr="337BC085">
        <w:rPr>
          <w:b/>
          <w:bCs/>
        </w:rPr>
        <w:t xml:space="preserve"> - </w:t>
      </w:r>
      <w:r w:rsidR="5AC56305">
        <w:t>Primeira</w:t>
      </w:r>
      <w:r>
        <w:t xml:space="preserve"> Reunião da equipe;</w:t>
      </w:r>
    </w:p>
    <w:p w14:paraId="27708D8E" w14:textId="3DC4D7AA" w:rsidR="3738CF96" w:rsidRDefault="3738CF96" w:rsidP="337BC085">
      <w:r w:rsidRPr="337BC085">
        <w:rPr>
          <w:b/>
          <w:bCs/>
        </w:rPr>
        <w:t>21/02 -</w:t>
      </w:r>
      <w:r>
        <w:t xml:space="preserve"> Escolha do primeiro tema </w:t>
      </w:r>
      <w:r w:rsidR="27472742">
        <w:t>que seria apresentado: Gestão da temperatura e umidade nos locais responsáveis pelo armazenamento de soja;</w:t>
      </w:r>
    </w:p>
    <w:p w14:paraId="3D9F546B" w14:textId="578AD967" w:rsidR="337BC085" w:rsidRDefault="53E1CAE3" w:rsidP="337BC085">
      <w:r w:rsidRPr="000CA282">
        <w:rPr>
          <w:b/>
          <w:bCs/>
        </w:rPr>
        <w:t xml:space="preserve">21/02 - </w:t>
      </w:r>
      <w:r>
        <w:t>Início da Documentação</w:t>
      </w:r>
      <w:r w:rsidR="47013C94">
        <w:t xml:space="preserve"> de T.I.</w:t>
      </w:r>
      <w:r>
        <w:t>;</w:t>
      </w:r>
    </w:p>
    <w:p w14:paraId="37E74F5F" w14:textId="288BEE04" w:rsidR="5F2A9F17" w:rsidRDefault="5F2A9F17" w:rsidP="337BC085">
      <w:pPr>
        <w:rPr>
          <w:b/>
          <w:bCs/>
        </w:rPr>
      </w:pPr>
      <w:r w:rsidRPr="000CA282">
        <w:rPr>
          <w:b/>
          <w:bCs/>
        </w:rPr>
        <w:t xml:space="preserve">28/02 - </w:t>
      </w:r>
      <w:r>
        <w:t>Mudança de tema para Monitoramento de temperatura em baús refrigerados alimentícios;</w:t>
      </w:r>
    </w:p>
    <w:p w14:paraId="5B440A54" w14:textId="632FEC3D" w:rsidR="553E0278" w:rsidRDefault="553E0278">
      <w:r w:rsidRPr="000CA282">
        <w:rPr>
          <w:b/>
          <w:bCs/>
        </w:rPr>
        <w:t xml:space="preserve">28/02 - </w:t>
      </w:r>
      <w:r>
        <w:t>Adaptação da Documentação</w:t>
      </w:r>
      <w:r w:rsidR="0C4AB2C4">
        <w:t xml:space="preserve"> de T.I. para o novo temo escolhido;</w:t>
      </w:r>
    </w:p>
    <w:p w14:paraId="3A4468DE" w14:textId="311328F6" w:rsidR="6C8323D3" w:rsidRDefault="6C8323D3" w:rsidP="337BC085">
      <w:r w:rsidRPr="337BC085">
        <w:rPr>
          <w:b/>
          <w:bCs/>
        </w:rPr>
        <w:t>0</w:t>
      </w:r>
      <w:r w:rsidR="00C741C5">
        <w:rPr>
          <w:b/>
          <w:bCs/>
        </w:rPr>
        <w:t>1</w:t>
      </w:r>
      <w:r w:rsidRPr="337BC085">
        <w:rPr>
          <w:b/>
          <w:bCs/>
        </w:rPr>
        <w:t xml:space="preserve">/03 - </w:t>
      </w:r>
      <w:r>
        <w:t>Criação de repositório do projeto no GitHub;</w:t>
      </w:r>
    </w:p>
    <w:p w14:paraId="1DA7FBDA" w14:textId="3C9465A9" w:rsidR="00467A76" w:rsidRDefault="00486A47" w:rsidP="337BC085">
      <w:r w:rsidRPr="000D4975">
        <w:rPr>
          <w:b/>
          <w:bCs/>
        </w:rPr>
        <w:t>17/03</w:t>
      </w:r>
      <w:r>
        <w:t xml:space="preserve"> – </w:t>
      </w:r>
      <w:r w:rsidR="000D4975">
        <w:t>Iniciação</w:t>
      </w:r>
      <w:r>
        <w:t xml:space="preserve"> </w:t>
      </w:r>
      <w:r w:rsidR="00F55520">
        <w:t xml:space="preserve">do </w:t>
      </w:r>
      <w:r w:rsidR="000D4975">
        <w:t>protótipo e slides de apresentação;</w:t>
      </w:r>
    </w:p>
    <w:p w14:paraId="1B327DEF" w14:textId="774D6347" w:rsidR="000D4975" w:rsidRDefault="0001176F" w:rsidP="337BC085">
      <w:r w:rsidRPr="008B7FFC">
        <w:rPr>
          <w:b/>
          <w:bCs/>
        </w:rPr>
        <w:t>1</w:t>
      </w:r>
      <w:r w:rsidR="00EC6A6A">
        <w:rPr>
          <w:b/>
          <w:bCs/>
        </w:rPr>
        <w:t>9</w:t>
      </w:r>
      <w:r w:rsidR="000935EB" w:rsidRPr="008B7FFC">
        <w:rPr>
          <w:b/>
          <w:bCs/>
        </w:rPr>
        <w:t>/03</w:t>
      </w:r>
      <w:r w:rsidR="000935EB">
        <w:t xml:space="preserve"> </w:t>
      </w:r>
      <w:r w:rsidR="00F1156A">
        <w:t>–</w:t>
      </w:r>
      <w:r w:rsidR="000935EB">
        <w:t xml:space="preserve"> </w:t>
      </w:r>
      <w:r w:rsidR="002E51CE">
        <w:t xml:space="preserve">Reunião </w:t>
      </w:r>
      <w:r w:rsidR="0097316F">
        <w:t>p</w:t>
      </w:r>
      <w:r w:rsidR="00A64918">
        <w:t>rivada</w:t>
      </w:r>
      <w:r w:rsidR="0097316F">
        <w:t xml:space="preserve"> com</w:t>
      </w:r>
      <w:r w:rsidR="00106C7E">
        <w:t xml:space="preserve"> o</w:t>
      </w:r>
      <w:r w:rsidR="0097316F">
        <w:t xml:space="preserve"> professor de TI</w:t>
      </w:r>
      <w:r w:rsidR="006E1F14">
        <w:t xml:space="preserve"> para </w:t>
      </w:r>
      <w:r w:rsidR="00106C7E">
        <w:t>receber um feedback crucial;</w:t>
      </w:r>
    </w:p>
    <w:p w14:paraId="5439745A" w14:textId="2C5DED41" w:rsidR="3530459B" w:rsidRDefault="00AF27FD" w:rsidP="337BC085">
      <w:r>
        <w:rPr>
          <w:b/>
          <w:bCs/>
        </w:rPr>
        <w:t>2</w:t>
      </w:r>
      <w:r w:rsidR="00CF1691">
        <w:rPr>
          <w:b/>
          <w:bCs/>
        </w:rPr>
        <w:t>1</w:t>
      </w:r>
      <w:r w:rsidR="3530459B" w:rsidRPr="337BC085">
        <w:rPr>
          <w:b/>
          <w:bCs/>
        </w:rPr>
        <w:t xml:space="preserve">/03 </w:t>
      </w:r>
      <w:r w:rsidR="00CF1691">
        <w:rPr>
          <w:b/>
          <w:bCs/>
        </w:rPr>
        <w:t>–</w:t>
      </w:r>
      <w:r w:rsidR="3530459B" w:rsidRPr="337BC085">
        <w:rPr>
          <w:b/>
          <w:bCs/>
        </w:rPr>
        <w:t xml:space="preserve"> </w:t>
      </w:r>
      <w:r w:rsidR="00CF1691">
        <w:t>Apresentação da Sprint1;</w:t>
      </w:r>
    </w:p>
    <w:p w14:paraId="6C18E6D7" w14:textId="77777777" w:rsidR="337BC085" w:rsidRDefault="337BC085" w:rsidP="337BC085">
      <w:bookmarkStart w:id="48" w:name="_Toc193130831"/>
    </w:p>
    <w:p w14:paraId="588C7DD8" w14:textId="0996CCC2" w:rsidR="00603DD2" w:rsidRPr="00603DD2" w:rsidRDefault="005D4D5C" w:rsidP="00603DD2">
      <w:pPr>
        <w:pStyle w:val="Ttulo2"/>
      </w:pPr>
      <w:r>
        <w:t>4.14 Equipe Envolvida</w:t>
      </w:r>
      <w:bookmarkEnd w:id="48"/>
    </w:p>
    <w:p w14:paraId="1296D0DF" w14:textId="752F4D65" w:rsidR="00942016" w:rsidRDefault="00BA4D6C" w:rsidP="00942016">
      <w:r w:rsidRPr="00BA4D6C">
        <w:rPr>
          <w:noProof/>
        </w:rPr>
        <w:drawing>
          <wp:inline distT="0" distB="0" distL="0" distR="0" wp14:anchorId="11BFF435" wp14:editId="18773508">
            <wp:extent cx="5400040" cy="2390775"/>
            <wp:effectExtent l="0" t="0" r="0" b="9525"/>
            <wp:docPr id="1620737889" name="Imagem 1" descr="Homens posando para fo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737889" name="Imagem 1" descr="Homens posando para fot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CEF2" w14:textId="35693EC7" w:rsidR="005D4D5C" w:rsidRDefault="0062468E" w:rsidP="005D4D5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0AB5773" wp14:editId="2A07AEC6">
                <wp:simplePos x="0" y="0"/>
                <wp:positionH relativeFrom="column">
                  <wp:posOffset>1993265</wp:posOffset>
                </wp:positionH>
                <wp:positionV relativeFrom="paragraph">
                  <wp:posOffset>679450</wp:posOffset>
                </wp:positionV>
                <wp:extent cx="1663700" cy="342900"/>
                <wp:effectExtent l="0" t="0" r="0" b="0"/>
                <wp:wrapNone/>
                <wp:docPr id="916622394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7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43C8E9" w14:textId="77777777" w:rsidR="0062468E" w:rsidRDefault="006246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B5773" id="_x0000_s1028" type="#_x0000_t202" style="position:absolute;margin-left:156.95pt;margin-top:53.5pt;width:131pt;height:27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" filled="f" stroked="f" strokeweight=".5pt">
                <v:textbox>
                  <w:txbxContent>
                    <w:p w14:paraId="7643C8E9" w14:textId="77777777" w:rsidR="0062468E" w:rsidRDefault="0062468E"/>
                  </w:txbxContent>
                </v:textbox>
              </v:shape>
            </w:pict>
          </mc:Fallback>
        </mc:AlternateContent>
      </w:r>
    </w:p>
    <w:p w14:paraId="40022B1F" w14:textId="5C91F2D5" w:rsidR="005D4D5C" w:rsidRDefault="005D4D5C" w:rsidP="005D4D5C">
      <w:pPr>
        <w:pStyle w:val="Ttulo2"/>
      </w:pPr>
      <w:bookmarkStart w:id="49" w:name="_Toc193130832"/>
      <w:r>
        <w:t>4.15 Sustentação</w:t>
      </w:r>
      <w:bookmarkEnd w:id="49"/>
    </w:p>
    <w:p w14:paraId="7B0B63C6" w14:textId="77777777" w:rsidR="00F61635" w:rsidRDefault="00435688" w:rsidP="00F61635">
      <w:pPr>
        <w:jc w:val="both"/>
      </w:pPr>
      <w:r w:rsidRPr="007B1EB6">
        <w:rPr>
          <w:b/>
          <w:bCs/>
        </w:rPr>
        <w:t>Tecnologia</w:t>
      </w:r>
    </w:p>
    <w:p w14:paraId="3863BB20" w14:textId="3A980638" w:rsidR="00A761C2" w:rsidRDefault="00A761C2" w:rsidP="00F61635">
      <w:pPr>
        <w:pStyle w:val="PargrafodaLista"/>
        <w:numPr>
          <w:ilvl w:val="0"/>
          <w:numId w:val="23"/>
        </w:numPr>
        <w:jc w:val="both"/>
      </w:pPr>
      <w:r>
        <w:t xml:space="preserve">Software: </w:t>
      </w:r>
      <w:r w:rsidR="00827B97">
        <w:t>Atualizações de soft</w:t>
      </w:r>
      <w:r w:rsidR="00A87F73">
        <w:t>ware</w:t>
      </w:r>
      <w:r w:rsidR="002F27E0">
        <w:t>: Melhorias contínuas no sistema para manter a operação eficiente.</w:t>
      </w:r>
    </w:p>
    <w:p w14:paraId="39E7474B" w14:textId="6124C314" w:rsidR="00A761C2" w:rsidRDefault="00A761C2" w:rsidP="007B1EB6">
      <w:pPr>
        <w:pStyle w:val="PargrafodaLista"/>
        <w:numPr>
          <w:ilvl w:val="0"/>
          <w:numId w:val="19"/>
        </w:numPr>
        <w:jc w:val="both"/>
      </w:pPr>
      <w:r>
        <w:t xml:space="preserve">Banco de Dados: Armazenamento seguro e organizado dos dados de temperatura para relatórios e análise. </w:t>
      </w:r>
    </w:p>
    <w:p w14:paraId="551AAE61" w14:textId="6D71089D" w:rsidR="007B1EB6" w:rsidRPr="00021595" w:rsidRDefault="006035AB" w:rsidP="007B1EB6">
      <w:pPr>
        <w:jc w:val="both"/>
        <w:rPr>
          <w:b/>
          <w:bCs/>
        </w:rPr>
      </w:pPr>
      <w:r w:rsidRPr="00021595">
        <w:rPr>
          <w:b/>
          <w:bCs/>
        </w:rPr>
        <w:t>Operacional</w:t>
      </w:r>
    </w:p>
    <w:p w14:paraId="5B16ED10" w14:textId="23138C2B" w:rsidR="00E92120" w:rsidRDefault="00E92120" w:rsidP="00021595">
      <w:pPr>
        <w:pStyle w:val="PargrafodaLista"/>
        <w:numPr>
          <w:ilvl w:val="0"/>
          <w:numId w:val="20"/>
        </w:numPr>
        <w:jc w:val="both"/>
      </w:pPr>
      <w:r>
        <w:t>Equipe de Manutenção</w:t>
      </w:r>
      <w:r w:rsidR="00FD6D6F">
        <w:t>: Responsável pelo reparo dos sensores e software.</w:t>
      </w:r>
    </w:p>
    <w:p w14:paraId="6202AC53" w14:textId="508A8AFE" w:rsidR="00854EA1" w:rsidRDefault="00F51D09" w:rsidP="00D443ED">
      <w:pPr>
        <w:pStyle w:val="PargrafodaLista"/>
        <w:numPr>
          <w:ilvl w:val="0"/>
          <w:numId w:val="20"/>
        </w:numPr>
        <w:jc w:val="both"/>
      </w:pPr>
      <w:r>
        <w:t>Gestão de Incidentes: Resolução rápida de problemas para minimizar falhas e interrupções no serviço.</w:t>
      </w:r>
    </w:p>
    <w:p w14:paraId="4F3F46D1" w14:textId="49688512" w:rsidR="00E71977" w:rsidRDefault="00A3503F" w:rsidP="00680B1F">
      <w:pPr>
        <w:jc w:val="both"/>
        <w:rPr>
          <w:b/>
          <w:bCs/>
        </w:rPr>
      </w:pPr>
      <w:r>
        <w:rPr>
          <w:b/>
          <w:bCs/>
        </w:rPr>
        <w:t>Financeiro</w:t>
      </w:r>
    </w:p>
    <w:p w14:paraId="49E12058" w14:textId="394675FE" w:rsidR="007B70DF" w:rsidRDefault="003A23C8" w:rsidP="00C30EAD">
      <w:pPr>
        <w:pStyle w:val="PargrafodaLista"/>
        <w:numPr>
          <w:ilvl w:val="0"/>
          <w:numId w:val="21"/>
        </w:numPr>
        <w:jc w:val="both"/>
      </w:pPr>
      <w:r w:rsidRPr="003A23C8">
        <w:t>Viabilidade</w:t>
      </w:r>
      <w:r>
        <w:t xml:space="preserve"> Econômica: Modelo de custo que garante retorno sobre o i</w:t>
      </w:r>
      <w:r w:rsidR="00344409">
        <w:t>nvestimento ao reduzir perdas e aumentar a eficiência.</w:t>
      </w:r>
    </w:p>
    <w:p w14:paraId="52CB4B89" w14:textId="090ADB1A" w:rsidR="00344409" w:rsidRDefault="00344409" w:rsidP="00C30EAD">
      <w:pPr>
        <w:pStyle w:val="PargrafodaLista"/>
        <w:numPr>
          <w:ilvl w:val="0"/>
          <w:numId w:val="21"/>
        </w:numPr>
        <w:jc w:val="both"/>
      </w:pPr>
      <w:r>
        <w:t>Parcerias: Colaboração</w:t>
      </w:r>
      <w:r w:rsidR="00C30EAD">
        <w:t xml:space="preserve"> com empresas de transporte e distribuição para</w:t>
      </w:r>
      <w:r>
        <w:t xml:space="preserve"> expandir a base de clientes.</w:t>
      </w:r>
    </w:p>
    <w:p w14:paraId="68360354" w14:textId="1A96689A" w:rsidR="00C30EAD" w:rsidRPr="00215A92" w:rsidRDefault="00064D98" w:rsidP="00C30EAD">
      <w:pPr>
        <w:jc w:val="both"/>
        <w:rPr>
          <w:b/>
          <w:bCs/>
        </w:rPr>
      </w:pPr>
      <w:r w:rsidRPr="00215A92">
        <w:rPr>
          <w:b/>
          <w:bCs/>
        </w:rPr>
        <w:t>Ambiental</w:t>
      </w:r>
    </w:p>
    <w:p w14:paraId="4C9632DE" w14:textId="4ADF5B8F" w:rsidR="005D1AD8" w:rsidRDefault="005D1AD8" w:rsidP="00854942">
      <w:pPr>
        <w:pStyle w:val="PargrafodaLista"/>
        <w:numPr>
          <w:ilvl w:val="0"/>
          <w:numId w:val="22"/>
        </w:numPr>
        <w:jc w:val="both"/>
      </w:pPr>
      <w:r>
        <w:t>Redução de Perdas: Menos desperd</w:t>
      </w:r>
      <w:r w:rsidR="00544320">
        <w:t xml:space="preserve">ício de alimentos devido ao monitoramento contínuo </w:t>
      </w:r>
      <w:r w:rsidR="00B5115E">
        <w:t>da temperatura.</w:t>
      </w:r>
    </w:p>
    <w:p w14:paraId="2A0D0047" w14:textId="1125F98F" w:rsidR="00287D86" w:rsidRPr="00215A92" w:rsidRDefault="00287D86" w:rsidP="00287D86">
      <w:pPr>
        <w:jc w:val="both"/>
        <w:rPr>
          <w:b/>
          <w:bCs/>
        </w:rPr>
      </w:pPr>
      <w:r w:rsidRPr="00215A92">
        <w:rPr>
          <w:b/>
          <w:bCs/>
        </w:rPr>
        <w:t>Mercado</w:t>
      </w:r>
    </w:p>
    <w:p w14:paraId="70382222" w14:textId="77777777" w:rsidR="003D1531" w:rsidRDefault="003D1531" w:rsidP="001706AF">
      <w:pPr>
        <w:pStyle w:val="PargrafodaLista"/>
        <w:numPr>
          <w:ilvl w:val="0"/>
          <w:numId w:val="22"/>
        </w:num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9" behindDoc="0" locked="0" layoutInCell="1" allowOverlap="1" wp14:anchorId="3DA6D5D6" wp14:editId="4D734816">
                <wp:simplePos x="0" y="0"/>
                <wp:positionH relativeFrom="column">
                  <wp:posOffset>159385</wp:posOffset>
                </wp:positionH>
                <wp:positionV relativeFrom="paragraph">
                  <wp:posOffset>819785</wp:posOffset>
                </wp:positionV>
                <wp:extent cx="2360930" cy="1404620"/>
                <wp:effectExtent l="0" t="0" r="0" b="0"/>
                <wp:wrapSquare wrapText="bothSides"/>
                <wp:docPr id="14639017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121C5" w14:textId="0A308C8C" w:rsidR="003D1531" w:rsidRDefault="003D1531" w:rsidP="003D1531">
                            <w:pPr>
                              <w:pStyle w:val="Ttulo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A6D5D6" id="_x0000_s1029" type="#_x0000_t202" style="position:absolute;left:0;text-align:left;margin-left:12.55pt;margin-top:64.55pt;width:185.9pt;height:110.6pt;z-index:251658249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" stroked="f">
                <v:textbox style="mso-fit-shape-to-text:t">
                  <w:txbxContent>
                    <w:p w14:paraId="530121C5" w14:textId="0A308C8C" w:rsidR="003D1531" w:rsidRDefault="003D1531" w:rsidP="003D1531">
                      <w:pPr>
                        <w:pStyle w:val="Ttulo2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87D86">
        <w:t>Vantagem Competitiva: Tecnologia avançada que aumenta a confiança dos clientes no serviço</w:t>
      </w:r>
      <w:r w:rsidR="00944EBA">
        <w:t>.</w:t>
      </w:r>
    </w:p>
    <w:p w14:paraId="00F9A9B9" w14:textId="348267B1" w:rsidR="42F53BB8" w:rsidRDefault="00D24408" w:rsidP="001706AF">
      <w:pPr>
        <w:pStyle w:val="Ttulo2"/>
      </w:pPr>
      <w:r>
        <w:lastRenderedPageBreak/>
        <w:t xml:space="preserve"> </w:t>
      </w:r>
      <w:bookmarkStart w:id="50" w:name="_Toc193130833"/>
      <w:r w:rsidR="00967507" w:rsidRPr="003D1531">
        <w:rPr>
          <w:rStyle w:val="Ttulo2Char"/>
        </w:rPr>
        <w:t>5. Anexos</w:t>
      </w:r>
      <w:bookmarkEnd w:id="50"/>
    </w:p>
    <w:p w14:paraId="2C6A2B22" w14:textId="589C29C6" w:rsidR="79555DA8" w:rsidRDefault="00706ADF" w:rsidP="000E79EC">
      <w:pPr>
        <w:pStyle w:val="Ttulo2"/>
      </w:pPr>
      <w:r>
        <w:rPr>
          <w:noProof/>
        </w:rPr>
        <w:drawing>
          <wp:anchor distT="0" distB="0" distL="114300" distR="114300" simplePos="0" relativeHeight="251658250" behindDoc="0" locked="0" layoutInCell="1" allowOverlap="1" wp14:anchorId="72807AED" wp14:editId="3A84CB27">
            <wp:simplePos x="0" y="0"/>
            <wp:positionH relativeFrom="margin">
              <wp:align>center</wp:align>
            </wp:positionH>
            <wp:positionV relativeFrom="paragraph">
              <wp:posOffset>437311</wp:posOffset>
            </wp:positionV>
            <wp:extent cx="5838825" cy="2430145"/>
            <wp:effectExtent l="0" t="0" r="9525" b="8255"/>
            <wp:wrapTopAndBottom/>
            <wp:docPr id="1089875983" name="Picture 1089875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63B11761">
        <w:t>Diagrama de visão de negócios</w:t>
      </w:r>
      <w:r w:rsidR="00C73109">
        <w:t>:</w:t>
      </w:r>
    </w:p>
    <w:p w14:paraId="2F6D62F4" w14:textId="7D3E4EA1" w:rsidR="00A77FFB" w:rsidRPr="00A77FFB" w:rsidRDefault="00A77FFB" w:rsidP="00A972E5"/>
    <w:p w14:paraId="08B02FBC" w14:textId="77777777" w:rsidR="00706ADF" w:rsidRDefault="00706ADF" w:rsidP="00CB2C6A">
      <w:pPr>
        <w:pStyle w:val="Ttulo2"/>
      </w:pPr>
    </w:p>
    <w:p w14:paraId="731E2946" w14:textId="778C7D3B" w:rsidR="6D592244" w:rsidRDefault="6D592244" w:rsidP="00CB2C6A">
      <w:pPr>
        <w:pStyle w:val="Ttulo2"/>
      </w:pPr>
    </w:p>
    <w:p w14:paraId="555300EF" w14:textId="52C0171E" w:rsidR="23218D16" w:rsidRDefault="23218D16" w:rsidP="2D44DCC6">
      <w:pPr>
        <w:pStyle w:val="Ttulo3"/>
      </w:pPr>
    </w:p>
    <w:p w14:paraId="5B158008" w14:textId="309A6198" w:rsidR="00A77FFB" w:rsidRPr="00A77FFB" w:rsidRDefault="00A77FFB" w:rsidP="00A77FFB"/>
    <w:p w14:paraId="29766E0A" w14:textId="1026F10D" w:rsidR="5EB38582" w:rsidRDefault="5EB38582" w:rsidP="5EB38582"/>
    <w:p w14:paraId="55685C05" w14:textId="6ACA0005" w:rsidR="70CCC7DA" w:rsidRDefault="70CCC7DA"/>
    <w:p w14:paraId="63DE63BB" w14:textId="5C8E1B74" w:rsidR="70CCC7DA" w:rsidRDefault="70CCC7DA" w:rsidP="70CCC7DA"/>
    <w:p w14:paraId="4D19CC7B" w14:textId="405EB409" w:rsidR="007D0F78" w:rsidRPr="00D93329" w:rsidRDefault="007D0F78" w:rsidP="00D93329"/>
    <w:sectPr w:rsidR="007D0F78" w:rsidRPr="00D93329">
      <w:headerReference w:type="default" r:id="rId18"/>
      <w:footerReference w:type="default" r:id="rId19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FF1265" w14:textId="77777777" w:rsidR="005B590E" w:rsidRDefault="005B590E" w:rsidP="001079D1">
      <w:pPr>
        <w:spacing w:after="0" w:line="240" w:lineRule="auto"/>
      </w:pPr>
      <w:r>
        <w:separator/>
      </w:r>
    </w:p>
  </w:endnote>
  <w:endnote w:type="continuationSeparator" w:id="0">
    <w:p w14:paraId="0A18D971" w14:textId="77777777" w:rsidR="005B590E" w:rsidRDefault="005B590E" w:rsidP="001079D1">
      <w:pPr>
        <w:spacing w:after="0" w:line="240" w:lineRule="auto"/>
      </w:pPr>
      <w:r>
        <w:continuationSeparator/>
      </w:r>
    </w:p>
  </w:endnote>
  <w:endnote w:type="continuationNotice" w:id="1">
    <w:p w14:paraId="076BEA6F" w14:textId="77777777" w:rsidR="005B590E" w:rsidRDefault="005B590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170812"/>
      <w:docPartObj>
        <w:docPartGallery w:val="Page Numbers (Bottom of Page)"/>
        <w:docPartUnique/>
      </w:docPartObj>
    </w:sdtPr>
    <w:sdtContent>
      <w:p w14:paraId="2E908101" w14:textId="1F905798" w:rsidR="002148CA" w:rsidRDefault="002148C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112BCF" w14:textId="2E0D0DFE" w:rsidR="001079D1" w:rsidRDefault="001079D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F4D5E5" w14:textId="77777777" w:rsidR="005B590E" w:rsidRDefault="005B590E" w:rsidP="001079D1">
      <w:pPr>
        <w:spacing w:after="0" w:line="240" w:lineRule="auto"/>
      </w:pPr>
      <w:r>
        <w:separator/>
      </w:r>
    </w:p>
  </w:footnote>
  <w:footnote w:type="continuationSeparator" w:id="0">
    <w:p w14:paraId="71E676E0" w14:textId="77777777" w:rsidR="005B590E" w:rsidRDefault="005B590E" w:rsidP="001079D1">
      <w:pPr>
        <w:spacing w:after="0" w:line="240" w:lineRule="auto"/>
      </w:pPr>
      <w:r>
        <w:continuationSeparator/>
      </w:r>
    </w:p>
  </w:footnote>
  <w:footnote w:type="continuationNotice" w:id="1">
    <w:p w14:paraId="013FB6F8" w14:textId="77777777" w:rsidR="005B590E" w:rsidRDefault="005B590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226214" w14:textId="7B81B3FD" w:rsidR="00A208C6" w:rsidRDefault="00A208C6">
    <w:pPr>
      <w:pStyle w:val="Cabealho"/>
    </w:pPr>
  </w:p>
  <w:p w14:paraId="5122A66A" w14:textId="26DFF27A" w:rsidR="001079D1" w:rsidRDefault="001079D1"/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Jhv8H/NLecUlX" int2:id="7IVEO0LV">
      <int2:state int2:value="Rejected" int2:type="AugLoop_Text_Critique"/>
    </int2:textHash>
    <int2:textHash int2:hashCode="J60WctjJfXSMnx" int2:id="AxKS3jIF">
      <int2:state int2:value="Rejected" int2:type="AugLoop_Text_Critique"/>
    </int2:textHash>
    <int2:textHash int2:hashCode="9GDIgqGMEwTYiF" int2:id="Fyr8cJKn">
      <int2:state int2:value="Rejected" int2:type="AugLoop_Text_Critique"/>
    </int2:textHash>
    <int2:textHash int2:hashCode="mvudAuDOlEIo4Q" int2:id="QFURFrim">
      <int2:state int2:value="Rejected" int2:type="AugLoop_Text_Critique"/>
    </int2:textHash>
    <int2:textHash int2:hashCode="3vTuQ95ZKZPlIN" int2:id="SNwRGcHg">
      <int2:state int2:value="Rejected" int2:type="AugLoop_Text_Critique"/>
    </int2:textHash>
    <int2:textHash int2:hashCode="PhCurObMFRCNlq" int2:id="bYIQJ5TG">
      <int2:state int2:value="Rejected" int2:type="AugLoop_Text_Critique"/>
    </int2:textHash>
    <int2:textHash int2:hashCode="5vsGIQ+vwC/XR5" int2:id="caCzSqkK">
      <int2:state int2:value="Rejected" int2:type="AugLoop_Text_Critique"/>
    </int2:textHash>
    <int2:textHash int2:hashCode="cumlR/uxe+tbXq" int2:id="fJHrri9d">
      <int2:state int2:value="Rejected" int2:type="AugLoop_Text_Critique"/>
    </int2:textHash>
    <int2:textHash int2:hashCode="dUoI3fi8sc8i8x" int2:id="gEGhce3M">
      <int2:state int2:value="Rejected" int2:type="AugLoop_Text_Critique"/>
    </int2:textHash>
    <int2:textHash int2:hashCode="O2+5AzqDAvwWjK" int2:id="ijiaiGv7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50811"/>
    <w:multiLevelType w:val="hybridMultilevel"/>
    <w:tmpl w:val="FFFFFFFF"/>
    <w:lvl w:ilvl="0" w:tplc="56CC23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56CB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E07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EE4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DCB6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6C2A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4EF4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A68D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76ED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F28F2"/>
    <w:multiLevelType w:val="hybridMultilevel"/>
    <w:tmpl w:val="05D4D898"/>
    <w:lvl w:ilvl="0" w:tplc="C9647558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3C0D926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2880075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62A3982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7B76C420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7F8A440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86C23D5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E4C3A28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CCA06AE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89620F3"/>
    <w:multiLevelType w:val="hybridMultilevel"/>
    <w:tmpl w:val="AAE0FE98"/>
    <w:lvl w:ilvl="0" w:tplc="3312C98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A8ACA"/>
    <w:multiLevelType w:val="hybridMultilevel"/>
    <w:tmpl w:val="8C9E27B8"/>
    <w:lvl w:ilvl="0" w:tplc="067889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66E1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8A38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8EA6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477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4490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4CA1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B4FF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0C82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F0AEB"/>
    <w:multiLevelType w:val="hybridMultilevel"/>
    <w:tmpl w:val="1E9CB0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96A13"/>
    <w:multiLevelType w:val="hybridMultilevel"/>
    <w:tmpl w:val="66CAB3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B380C"/>
    <w:multiLevelType w:val="hybridMultilevel"/>
    <w:tmpl w:val="AE0EC1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4032C"/>
    <w:multiLevelType w:val="hybridMultilevel"/>
    <w:tmpl w:val="AFD40B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EA2F26"/>
    <w:multiLevelType w:val="hybridMultilevel"/>
    <w:tmpl w:val="F1109216"/>
    <w:lvl w:ilvl="0" w:tplc="C02E3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F2B5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2C8F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F89A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220F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8E7F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9062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E64A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D250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B60814"/>
    <w:multiLevelType w:val="hybridMultilevel"/>
    <w:tmpl w:val="FFFFFFFF"/>
    <w:lvl w:ilvl="0" w:tplc="346441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60B3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B674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EC1B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042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847B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40A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BC50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6477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351C3"/>
    <w:multiLevelType w:val="hybridMultilevel"/>
    <w:tmpl w:val="D914873A"/>
    <w:lvl w:ilvl="0" w:tplc="3864A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1066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B876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E286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AF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52B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1641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967B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FEC5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B32D98"/>
    <w:multiLevelType w:val="hybridMultilevel"/>
    <w:tmpl w:val="E14807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DF12D4"/>
    <w:multiLevelType w:val="hybridMultilevel"/>
    <w:tmpl w:val="B1384D7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DE6628E"/>
    <w:multiLevelType w:val="hybridMultilevel"/>
    <w:tmpl w:val="CD48FE10"/>
    <w:lvl w:ilvl="0" w:tplc="3312C98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154474"/>
    <w:multiLevelType w:val="hybridMultilevel"/>
    <w:tmpl w:val="FFFFFFFF"/>
    <w:lvl w:ilvl="0" w:tplc="605C17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7606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028F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D04C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FEC8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76E8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F89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D6AC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F2D3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930E11"/>
    <w:multiLevelType w:val="hybridMultilevel"/>
    <w:tmpl w:val="3AA2C998"/>
    <w:lvl w:ilvl="0" w:tplc="3312C98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5402230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DFF8AFF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6B0F19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6F2A063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FF85552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800CE92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238388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AB08C8D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CF55CD8"/>
    <w:multiLevelType w:val="hybridMultilevel"/>
    <w:tmpl w:val="7946E0D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0B53D45"/>
    <w:multiLevelType w:val="hybridMultilevel"/>
    <w:tmpl w:val="6088D45C"/>
    <w:lvl w:ilvl="0" w:tplc="3312C98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BDFE9E"/>
    <w:multiLevelType w:val="hybridMultilevel"/>
    <w:tmpl w:val="FFFFFFFF"/>
    <w:lvl w:ilvl="0" w:tplc="4124758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602E2290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4904885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9084A3A4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4E868C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6B48336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C8F60908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D82E048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55C02C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41B314B"/>
    <w:multiLevelType w:val="hybridMultilevel"/>
    <w:tmpl w:val="7AF20B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946A7D"/>
    <w:multiLevelType w:val="hybridMultilevel"/>
    <w:tmpl w:val="FFDE70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33402D"/>
    <w:multiLevelType w:val="hybridMultilevel"/>
    <w:tmpl w:val="8A382B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F6D6DEB"/>
    <w:multiLevelType w:val="hybridMultilevel"/>
    <w:tmpl w:val="61B83F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405134"/>
    <w:multiLevelType w:val="hybridMultilevel"/>
    <w:tmpl w:val="01FA44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D088B2"/>
    <w:multiLevelType w:val="hybridMultilevel"/>
    <w:tmpl w:val="FFFFFFFF"/>
    <w:lvl w:ilvl="0" w:tplc="552E5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3691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9EF6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8A2E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081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540B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0614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4AB3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1F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6D0A0C"/>
    <w:multiLevelType w:val="hybridMultilevel"/>
    <w:tmpl w:val="2B582FE8"/>
    <w:lvl w:ilvl="0" w:tplc="453A2F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62B6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78A6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BC67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DA43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2CEC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749B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D02B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76E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519807">
    <w:abstractNumId w:val="18"/>
  </w:num>
  <w:num w:numId="2" w16cid:durableId="1708525491">
    <w:abstractNumId w:val="5"/>
  </w:num>
  <w:num w:numId="3" w16cid:durableId="21977555">
    <w:abstractNumId w:val="11"/>
  </w:num>
  <w:num w:numId="4" w16cid:durableId="727730306">
    <w:abstractNumId w:val="16"/>
  </w:num>
  <w:num w:numId="5" w16cid:durableId="1786533951">
    <w:abstractNumId w:val="12"/>
  </w:num>
  <w:num w:numId="6" w16cid:durableId="1425541242">
    <w:abstractNumId w:val="21"/>
  </w:num>
  <w:num w:numId="7" w16cid:durableId="2114855456">
    <w:abstractNumId w:val="1"/>
  </w:num>
  <w:num w:numId="8" w16cid:durableId="1990359454">
    <w:abstractNumId w:val="10"/>
  </w:num>
  <w:num w:numId="9" w16cid:durableId="360861535">
    <w:abstractNumId w:val="25"/>
  </w:num>
  <w:num w:numId="10" w16cid:durableId="898443163">
    <w:abstractNumId w:val="8"/>
  </w:num>
  <w:num w:numId="11" w16cid:durableId="261307707">
    <w:abstractNumId w:val="3"/>
  </w:num>
  <w:num w:numId="12" w16cid:durableId="1997294204">
    <w:abstractNumId w:val="15"/>
  </w:num>
  <w:num w:numId="13" w16cid:durableId="510220104">
    <w:abstractNumId w:val="13"/>
  </w:num>
  <w:num w:numId="14" w16cid:durableId="718895202">
    <w:abstractNumId w:val="2"/>
  </w:num>
  <w:num w:numId="15" w16cid:durableId="1897164428">
    <w:abstractNumId w:val="14"/>
  </w:num>
  <w:num w:numId="16" w16cid:durableId="2147315646">
    <w:abstractNumId w:val="7"/>
  </w:num>
  <w:num w:numId="17" w16cid:durableId="1553690380">
    <w:abstractNumId w:val="17"/>
  </w:num>
  <w:num w:numId="18" w16cid:durableId="655958271">
    <w:abstractNumId w:val="0"/>
  </w:num>
  <w:num w:numId="19" w16cid:durableId="1463692173">
    <w:abstractNumId w:val="20"/>
  </w:num>
  <w:num w:numId="20" w16cid:durableId="611596585">
    <w:abstractNumId w:val="6"/>
  </w:num>
  <w:num w:numId="21" w16cid:durableId="528228753">
    <w:abstractNumId w:val="23"/>
  </w:num>
  <w:num w:numId="22" w16cid:durableId="925307436">
    <w:abstractNumId w:val="19"/>
  </w:num>
  <w:num w:numId="23" w16cid:durableId="220093279">
    <w:abstractNumId w:val="4"/>
  </w:num>
  <w:num w:numId="24" w16cid:durableId="1584870906">
    <w:abstractNumId w:val="22"/>
  </w:num>
  <w:num w:numId="25" w16cid:durableId="717241259">
    <w:abstractNumId w:val="9"/>
  </w:num>
  <w:num w:numId="26" w16cid:durableId="1324045052">
    <w:abstractNumId w:val="2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574109"/>
    <w:rsid w:val="000004A6"/>
    <w:rsid w:val="000010B1"/>
    <w:rsid w:val="00001191"/>
    <w:rsid w:val="000014DE"/>
    <w:rsid w:val="000017E0"/>
    <w:rsid w:val="00001D36"/>
    <w:rsid w:val="00001FB7"/>
    <w:rsid w:val="000023BA"/>
    <w:rsid w:val="00002646"/>
    <w:rsid w:val="00002DB1"/>
    <w:rsid w:val="00002F73"/>
    <w:rsid w:val="000030DD"/>
    <w:rsid w:val="0000310F"/>
    <w:rsid w:val="00003941"/>
    <w:rsid w:val="00003A51"/>
    <w:rsid w:val="00004069"/>
    <w:rsid w:val="00004857"/>
    <w:rsid w:val="00004C5D"/>
    <w:rsid w:val="00004CDA"/>
    <w:rsid w:val="00004D5D"/>
    <w:rsid w:val="00005025"/>
    <w:rsid w:val="00005DC7"/>
    <w:rsid w:val="00005F28"/>
    <w:rsid w:val="000067CF"/>
    <w:rsid w:val="000072A3"/>
    <w:rsid w:val="00007431"/>
    <w:rsid w:val="0000760A"/>
    <w:rsid w:val="000079E4"/>
    <w:rsid w:val="00007B06"/>
    <w:rsid w:val="00010031"/>
    <w:rsid w:val="000103A9"/>
    <w:rsid w:val="00010840"/>
    <w:rsid w:val="000108B9"/>
    <w:rsid w:val="00010D27"/>
    <w:rsid w:val="00011079"/>
    <w:rsid w:val="000114AE"/>
    <w:rsid w:val="000114D2"/>
    <w:rsid w:val="0001176F"/>
    <w:rsid w:val="00011B18"/>
    <w:rsid w:val="0001224A"/>
    <w:rsid w:val="00012AA5"/>
    <w:rsid w:val="00012B19"/>
    <w:rsid w:val="000131B0"/>
    <w:rsid w:val="000138C6"/>
    <w:rsid w:val="000139DD"/>
    <w:rsid w:val="00013AA1"/>
    <w:rsid w:val="00013DB3"/>
    <w:rsid w:val="0001431E"/>
    <w:rsid w:val="000149FC"/>
    <w:rsid w:val="00014D9E"/>
    <w:rsid w:val="0001530B"/>
    <w:rsid w:val="000154D4"/>
    <w:rsid w:val="00015B91"/>
    <w:rsid w:val="00015C33"/>
    <w:rsid w:val="0001618A"/>
    <w:rsid w:val="00016206"/>
    <w:rsid w:val="00016613"/>
    <w:rsid w:val="000175BD"/>
    <w:rsid w:val="000178A9"/>
    <w:rsid w:val="000178B2"/>
    <w:rsid w:val="00020447"/>
    <w:rsid w:val="000204D6"/>
    <w:rsid w:val="00020980"/>
    <w:rsid w:val="0002098A"/>
    <w:rsid w:val="00020D0A"/>
    <w:rsid w:val="00020F9B"/>
    <w:rsid w:val="000212F8"/>
    <w:rsid w:val="00021595"/>
    <w:rsid w:val="0002186F"/>
    <w:rsid w:val="00021BEC"/>
    <w:rsid w:val="00021D6A"/>
    <w:rsid w:val="00021FB2"/>
    <w:rsid w:val="0002241B"/>
    <w:rsid w:val="000228E0"/>
    <w:rsid w:val="00022D25"/>
    <w:rsid w:val="00022FE1"/>
    <w:rsid w:val="000231FD"/>
    <w:rsid w:val="000235B3"/>
    <w:rsid w:val="0002367A"/>
    <w:rsid w:val="00023FD7"/>
    <w:rsid w:val="000243E6"/>
    <w:rsid w:val="00024415"/>
    <w:rsid w:val="000245A7"/>
    <w:rsid w:val="00024D3A"/>
    <w:rsid w:val="00024F27"/>
    <w:rsid w:val="00025274"/>
    <w:rsid w:val="00025AD3"/>
    <w:rsid w:val="00025BB4"/>
    <w:rsid w:val="0002620F"/>
    <w:rsid w:val="00026375"/>
    <w:rsid w:val="00026444"/>
    <w:rsid w:val="0002648B"/>
    <w:rsid w:val="00026835"/>
    <w:rsid w:val="000268C2"/>
    <w:rsid w:val="00026904"/>
    <w:rsid w:val="000271EB"/>
    <w:rsid w:val="00027AC6"/>
    <w:rsid w:val="00027FD3"/>
    <w:rsid w:val="00030821"/>
    <w:rsid w:val="00030A29"/>
    <w:rsid w:val="00030BF6"/>
    <w:rsid w:val="00030D40"/>
    <w:rsid w:val="00030FCC"/>
    <w:rsid w:val="0003129F"/>
    <w:rsid w:val="0003161E"/>
    <w:rsid w:val="00031825"/>
    <w:rsid w:val="00031C0E"/>
    <w:rsid w:val="00031C1B"/>
    <w:rsid w:val="00031D89"/>
    <w:rsid w:val="00031DB9"/>
    <w:rsid w:val="00031E84"/>
    <w:rsid w:val="00032608"/>
    <w:rsid w:val="000327C9"/>
    <w:rsid w:val="00033513"/>
    <w:rsid w:val="0003362D"/>
    <w:rsid w:val="000336C2"/>
    <w:rsid w:val="000338EF"/>
    <w:rsid w:val="00033946"/>
    <w:rsid w:val="00033A06"/>
    <w:rsid w:val="00033BD0"/>
    <w:rsid w:val="00033C0C"/>
    <w:rsid w:val="00033D6A"/>
    <w:rsid w:val="00033E32"/>
    <w:rsid w:val="00034E9D"/>
    <w:rsid w:val="0003504A"/>
    <w:rsid w:val="00035413"/>
    <w:rsid w:val="00035EF8"/>
    <w:rsid w:val="000363F0"/>
    <w:rsid w:val="00036466"/>
    <w:rsid w:val="000366C7"/>
    <w:rsid w:val="000372E9"/>
    <w:rsid w:val="00037341"/>
    <w:rsid w:val="0003747E"/>
    <w:rsid w:val="00037710"/>
    <w:rsid w:val="00037E93"/>
    <w:rsid w:val="000405A5"/>
    <w:rsid w:val="00040802"/>
    <w:rsid w:val="00040B4D"/>
    <w:rsid w:val="00040C8F"/>
    <w:rsid w:val="00040FD0"/>
    <w:rsid w:val="00041154"/>
    <w:rsid w:val="0004131D"/>
    <w:rsid w:val="00041513"/>
    <w:rsid w:val="00041922"/>
    <w:rsid w:val="00042002"/>
    <w:rsid w:val="00042405"/>
    <w:rsid w:val="000424CA"/>
    <w:rsid w:val="00042710"/>
    <w:rsid w:val="000439FE"/>
    <w:rsid w:val="000447CD"/>
    <w:rsid w:val="00045182"/>
    <w:rsid w:val="00045765"/>
    <w:rsid w:val="00045BBD"/>
    <w:rsid w:val="0004638A"/>
    <w:rsid w:val="000465DD"/>
    <w:rsid w:val="00046641"/>
    <w:rsid w:val="000468CA"/>
    <w:rsid w:val="00046E50"/>
    <w:rsid w:val="00046FA4"/>
    <w:rsid w:val="000477E8"/>
    <w:rsid w:val="00047871"/>
    <w:rsid w:val="0004790E"/>
    <w:rsid w:val="00047B96"/>
    <w:rsid w:val="00047E1F"/>
    <w:rsid w:val="000503E7"/>
    <w:rsid w:val="00050791"/>
    <w:rsid w:val="00050BFE"/>
    <w:rsid w:val="00050C1A"/>
    <w:rsid w:val="00050D6B"/>
    <w:rsid w:val="00051A89"/>
    <w:rsid w:val="00051D2E"/>
    <w:rsid w:val="000523A7"/>
    <w:rsid w:val="0005274F"/>
    <w:rsid w:val="00052BC2"/>
    <w:rsid w:val="00052BC3"/>
    <w:rsid w:val="00052F90"/>
    <w:rsid w:val="000532C2"/>
    <w:rsid w:val="0005340B"/>
    <w:rsid w:val="00053503"/>
    <w:rsid w:val="00053BE2"/>
    <w:rsid w:val="00053C22"/>
    <w:rsid w:val="00053C57"/>
    <w:rsid w:val="00053CB8"/>
    <w:rsid w:val="00053E1D"/>
    <w:rsid w:val="00053F6F"/>
    <w:rsid w:val="00054156"/>
    <w:rsid w:val="000541A1"/>
    <w:rsid w:val="000542FC"/>
    <w:rsid w:val="0005501E"/>
    <w:rsid w:val="000551E5"/>
    <w:rsid w:val="00055448"/>
    <w:rsid w:val="000555E1"/>
    <w:rsid w:val="000559C9"/>
    <w:rsid w:val="000559D5"/>
    <w:rsid w:val="00055AB4"/>
    <w:rsid w:val="00055C07"/>
    <w:rsid w:val="00055EFB"/>
    <w:rsid w:val="000562C1"/>
    <w:rsid w:val="0005633E"/>
    <w:rsid w:val="000569A5"/>
    <w:rsid w:val="00056D75"/>
    <w:rsid w:val="00057656"/>
    <w:rsid w:val="0005767F"/>
    <w:rsid w:val="000579E7"/>
    <w:rsid w:val="00057CD7"/>
    <w:rsid w:val="00060AB5"/>
    <w:rsid w:val="000613C3"/>
    <w:rsid w:val="00061ADF"/>
    <w:rsid w:val="00061BF5"/>
    <w:rsid w:val="00062C90"/>
    <w:rsid w:val="00062ED2"/>
    <w:rsid w:val="00062EFE"/>
    <w:rsid w:val="000631EF"/>
    <w:rsid w:val="000638C3"/>
    <w:rsid w:val="00063E59"/>
    <w:rsid w:val="0006415E"/>
    <w:rsid w:val="00064280"/>
    <w:rsid w:val="000642CC"/>
    <w:rsid w:val="00064325"/>
    <w:rsid w:val="0006464B"/>
    <w:rsid w:val="00064D98"/>
    <w:rsid w:val="000655D0"/>
    <w:rsid w:val="00065D98"/>
    <w:rsid w:val="00066045"/>
    <w:rsid w:val="00066925"/>
    <w:rsid w:val="00066A34"/>
    <w:rsid w:val="00066C10"/>
    <w:rsid w:val="000674A1"/>
    <w:rsid w:val="000678B3"/>
    <w:rsid w:val="000701F1"/>
    <w:rsid w:val="00070211"/>
    <w:rsid w:val="00070429"/>
    <w:rsid w:val="00070A60"/>
    <w:rsid w:val="00070D38"/>
    <w:rsid w:val="000716AB"/>
    <w:rsid w:val="00071AE0"/>
    <w:rsid w:val="00071C29"/>
    <w:rsid w:val="000721DD"/>
    <w:rsid w:val="0007263E"/>
    <w:rsid w:val="00072955"/>
    <w:rsid w:val="0007305B"/>
    <w:rsid w:val="000736D6"/>
    <w:rsid w:val="00073B99"/>
    <w:rsid w:val="00073BE4"/>
    <w:rsid w:val="000747F8"/>
    <w:rsid w:val="00074AF1"/>
    <w:rsid w:val="00074C3E"/>
    <w:rsid w:val="00074F73"/>
    <w:rsid w:val="000758F5"/>
    <w:rsid w:val="000763B3"/>
    <w:rsid w:val="000763DB"/>
    <w:rsid w:val="000766FC"/>
    <w:rsid w:val="000767C6"/>
    <w:rsid w:val="00077382"/>
    <w:rsid w:val="000774CC"/>
    <w:rsid w:val="0007753B"/>
    <w:rsid w:val="00077B2B"/>
    <w:rsid w:val="00080436"/>
    <w:rsid w:val="00080924"/>
    <w:rsid w:val="00080AF0"/>
    <w:rsid w:val="00081225"/>
    <w:rsid w:val="000812BB"/>
    <w:rsid w:val="00082216"/>
    <w:rsid w:val="000822F3"/>
    <w:rsid w:val="00082572"/>
    <w:rsid w:val="00082AE9"/>
    <w:rsid w:val="00082D33"/>
    <w:rsid w:val="0008311D"/>
    <w:rsid w:val="00083228"/>
    <w:rsid w:val="00083A73"/>
    <w:rsid w:val="00083B40"/>
    <w:rsid w:val="00083B98"/>
    <w:rsid w:val="00083BED"/>
    <w:rsid w:val="00083D1E"/>
    <w:rsid w:val="000840F1"/>
    <w:rsid w:val="0008454F"/>
    <w:rsid w:val="00085367"/>
    <w:rsid w:val="000853DC"/>
    <w:rsid w:val="000858F4"/>
    <w:rsid w:val="00085BAB"/>
    <w:rsid w:val="00085C56"/>
    <w:rsid w:val="00085EC6"/>
    <w:rsid w:val="000862F3"/>
    <w:rsid w:val="000863CD"/>
    <w:rsid w:val="00086FB7"/>
    <w:rsid w:val="00087056"/>
    <w:rsid w:val="000879ED"/>
    <w:rsid w:val="00087C5B"/>
    <w:rsid w:val="0009013F"/>
    <w:rsid w:val="00090268"/>
    <w:rsid w:val="0009072C"/>
    <w:rsid w:val="00090ECD"/>
    <w:rsid w:val="00091340"/>
    <w:rsid w:val="000915D9"/>
    <w:rsid w:val="0009212B"/>
    <w:rsid w:val="000925C6"/>
    <w:rsid w:val="000928F2"/>
    <w:rsid w:val="000929B5"/>
    <w:rsid w:val="00093010"/>
    <w:rsid w:val="0009333E"/>
    <w:rsid w:val="000935EB"/>
    <w:rsid w:val="00093750"/>
    <w:rsid w:val="000939BA"/>
    <w:rsid w:val="00093BDD"/>
    <w:rsid w:val="000940CF"/>
    <w:rsid w:val="00094547"/>
    <w:rsid w:val="00094A8B"/>
    <w:rsid w:val="00094F6D"/>
    <w:rsid w:val="000957A6"/>
    <w:rsid w:val="00095AC8"/>
    <w:rsid w:val="00095F5F"/>
    <w:rsid w:val="0009635C"/>
    <w:rsid w:val="00096439"/>
    <w:rsid w:val="000965A5"/>
    <w:rsid w:val="0009670E"/>
    <w:rsid w:val="00096750"/>
    <w:rsid w:val="00096820"/>
    <w:rsid w:val="000968A1"/>
    <w:rsid w:val="00096CD0"/>
    <w:rsid w:val="00096F7D"/>
    <w:rsid w:val="00097044"/>
    <w:rsid w:val="0009744F"/>
    <w:rsid w:val="000978E1"/>
    <w:rsid w:val="00097B53"/>
    <w:rsid w:val="000A060F"/>
    <w:rsid w:val="000A0F63"/>
    <w:rsid w:val="000A1330"/>
    <w:rsid w:val="000A1E7A"/>
    <w:rsid w:val="000A1F77"/>
    <w:rsid w:val="000A24F4"/>
    <w:rsid w:val="000A2906"/>
    <w:rsid w:val="000A2A0E"/>
    <w:rsid w:val="000A2E64"/>
    <w:rsid w:val="000A3284"/>
    <w:rsid w:val="000A3F7C"/>
    <w:rsid w:val="000A486E"/>
    <w:rsid w:val="000A526E"/>
    <w:rsid w:val="000A5387"/>
    <w:rsid w:val="000A549A"/>
    <w:rsid w:val="000A5959"/>
    <w:rsid w:val="000A5FF4"/>
    <w:rsid w:val="000A6C73"/>
    <w:rsid w:val="000A6CED"/>
    <w:rsid w:val="000A7296"/>
    <w:rsid w:val="000A774C"/>
    <w:rsid w:val="000A79A4"/>
    <w:rsid w:val="000A79D1"/>
    <w:rsid w:val="000B0046"/>
    <w:rsid w:val="000B014B"/>
    <w:rsid w:val="000B0765"/>
    <w:rsid w:val="000B0F2C"/>
    <w:rsid w:val="000B1466"/>
    <w:rsid w:val="000B14DA"/>
    <w:rsid w:val="000B16A7"/>
    <w:rsid w:val="000B19A6"/>
    <w:rsid w:val="000B22FC"/>
    <w:rsid w:val="000B2426"/>
    <w:rsid w:val="000B26A6"/>
    <w:rsid w:val="000B3042"/>
    <w:rsid w:val="000B3918"/>
    <w:rsid w:val="000B3AD3"/>
    <w:rsid w:val="000B3C3E"/>
    <w:rsid w:val="000B4106"/>
    <w:rsid w:val="000B4116"/>
    <w:rsid w:val="000B42A8"/>
    <w:rsid w:val="000B43AF"/>
    <w:rsid w:val="000B4574"/>
    <w:rsid w:val="000B4A3A"/>
    <w:rsid w:val="000B4A3D"/>
    <w:rsid w:val="000B4B38"/>
    <w:rsid w:val="000B5953"/>
    <w:rsid w:val="000B6CDE"/>
    <w:rsid w:val="000B6E39"/>
    <w:rsid w:val="000B6F36"/>
    <w:rsid w:val="000B71A1"/>
    <w:rsid w:val="000B7698"/>
    <w:rsid w:val="000C0834"/>
    <w:rsid w:val="000C096D"/>
    <w:rsid w:val="000C0B3B"/>
    <w:rsid w:val="000C19B3"/>
    <w:rsid w:val="000C2454"/>
    <w:rsid w:val="000C293C"/>
    <w:rsid w:val="000C2DAE"/>
    <w:rsid w:val="000C2F52"/>
    <w:rsid w:val="000C3080"/>
    <w:rsid w:val="000C31C3"/>
    <w:rsid w:val="000C3389"/>
    <w:rsid w:val="000C392B"/>
    <w:rsid w:val="000C3F39"/>
    <w:rsid w:val="000C3FD2"/>
    <w:rsid w:val="000C41EF"/>
    <w:rsid w:val="000C5101"/>
    <w:rsid w:val="000C5162"/>
    <w:rsid w:val="000C565B"/>
    <w:rsid w:val="000C59DD"/>
    <w:rsid w:val="000C6B18"/>
    <w:rsid w:val="000C71E9"/>
    <w:rsid w:val="000C761A"/>
    <w:rsid w:val="000C7CA1"/>
    <w:rsid w:val="000CA282"/>
    <w:rsid w:val="000D00DB"/>
    <w:rsid w:val="000D019D"/>
    <w:rsid w:val="000D087F"/>
    <w:rsid w:val="000D0B44"/>
    <w:rsid w:val="000D0C84"/>
    <w:rsid w:val="000D177B"/>
    <w:rsid w:val="000D17AF"/>
    <w:rsid w:val="000D19C9"/>
    <w:rsid w:val="000D203B"/>
    <w:rsid w:val="000D2643"/>
    <w:rsid w:val="000D297A"/>
    <w:rsid w:val="000D2A43"/>
    <w:rsid w:val="000D3B19"/>
    <w:rsid w:val="000D3D83"/>
    <w:rsid w:val="000D3E87"/>
    <w:rsid w:val="000D45BA"/>
    <w:rsid w:val="000D462E"/>
    <w:rsid w:val="000D4975"/>
    <w:rsid w:val="000D4CF6"/>
    <w:rsid w:val="000D5458"/>
    <w:rsid w:val="000D5A3B"/>
    <w:rsid w:val="000D6AA5"/>
    <w:rsid w:val="000D6DB2"/>
    <w:rsid w:val="000D740A"/>
    <w:rsid w:val="000E048D"/>
    <w:rsid w:val="000E0B4C"/>
    <w:rsid w:val="000E0D77"/>
    <w:rsid w:val="000E0DA8"/>
    <w:rsid w:val="000E0E73"/>
    <w:rsid w:val="000E11B4"/>
    <w:rsid w:val="000E1331"/>
    <w:rsid w:val="000E1421"/>
    <w:rsid w:val="000E14B2"/>
    <w:rsid w:val="000E1A19"/>
    <w:rsid w:val="000E1BD7"/>
    <w:rsid w:val="000E1F70"/>
    <w:rsid w:val="000E2013"/>
    <w:rsid w:val="000E2593"/>
    <w:rsid w:val="000E26C8"/>
    <w:rsid w:val="000E2B38"/>
    <w:rsid w:val="000E2B82"/>
    <w:rsid w:val="000E2BDA"/>
    <w:rsid w:val="000E2C93"/>
    <w:rsid w:val="000E2EDC"/>
    <w:rsid w:val="000E3153"/>
    <w:rsid w:val="000E334E"/>
    <w:rsid w:val="000E3BB7"/>
    <w:rsid w:val="000E40E3"/>
    <w:rsid w:val="000E48AF"/>
    <w:rsid w:val="000E4BEE"/>
    <w:rsid w:val="000E4D67"/>
    <w:rsid w:val="000E4DAD"/>
    <w:rsid w:val="000E4FE2"/>
    <w:rsid w:val="000E585A"/>
    <w:rsid w:val="000E5863"/>
    <w:rsid w:val="000E5938"/>
    <w:rsid w:val="000E5B4A"/>
    <w:rsid w:val="000E5E8A"/>
    <w:rsid w:val="000E613A"/>
    <w:rsid w:val="000E63A1"/>
    <w:rsid w:val="000E641B"/>
    <w:rsid w:val="000E6B87"/>
    <w:rsid w:val="000E7317"/>
    <w:rsid w:val="000E788C"/>
    <w:rsid w:val="000E79EC"/>
    <w:rsid w:val="000E7FF2"/>
    <w:rsid w:val="000F05E6"/>
    <w:rsid w:val="000F06DF"/>
    <w:rsid w:val="000F103B"/>
    <w:rsid w:val="000F134F"/>
    <w:rsid w:val="000F1824"/>
    <w:rsid w:val="000F1852"/>
    <w:rsid w:val="000F1922"/>
    <w:rsid w:val="000F2446"/>
    <w:rsid w:val="000F292D"/>
    <w:rsid w:val="000F298C"/>
    <w:rsid w:val="000F2EF6"/>
    <w:rsid w:val="000F31F1"/>
    <w:rsid w:val="000F3431"/>
    <w:rsid w:val="000F34EF"/>
    <w:rsid w:val="000F3518"/>
    <w:rsid w:val="000F3A04"/>
    <w:rsid w:val="000F4473"/>
    <w:rsid w:val="000F44E1"/>
    <w:rsid w:val="000F4539"/>
    <w:rsid w:val="000F45E7"/>
    <w:rsid w:val="000F4874"/>
    <w:rsid w:val="000F4DFE"/>
    <w:rsid w:val="000F535F"/>
    <w:rsid w:val="000F53ED"/>
    <w:rsid w:val="000F5439"/>
    <w:rsid w:val="000F5A09"/>
    <w:rsid w:val="000F6442"/>
    <w:rsid w:val="000F649A"/>
    <w:rsid w:val="000F68B7"/>
    <w:rsid w:val="000F6ABF"/>
    <w:rsid w:val="000F6CB9"/>
    <w:rsid w:val="000F742F"/>
    <w:rsid w:val="000F7C30"/>
    <w:rsid w:val="00100798"/>
    <w:rsid w:val="00100AB2"/>
    <w:rsid w:val="00100E81"/>
    <w:rsid w:val="0010108C"/>
    <w:rsid w:val="001015AB"/>
    <w:rsid w:val="00101682"/>
    <w:rsid w:val="001016A3"/>
    <w:rsid w:val="00101911"/>
    <w:rsid w:val="00101B7A"/>
    <w:rsid w:val="00101D97"/>
    <w:rsid w:val="00102715"/>
    <w:rsid w:val="0010295F"/>
    <w:rsid w:val="00103631"/>
    <w:rsid w:val="00103896"/>
    <w:rsid w:val="00103DB1"/>
    <w:rsid w:val="001041E1"/>
    <w:rsid w:val="001044C0"/>
    <w:rsid w:val="00104A11"/>
    <w:rsid w:val="00104D93"/>
    <w:rsid w:val="00104DAA"/>
    <w:rsid w:val="00104F3E"/>
    <w:rsid w:val="0010597A"/>
    <w:rsid w:val="00105F30"/>
    <w:rsid w:val="00106A12"/>
    <w:rsid w:val="00106C7E"/>
    <w:rsid w:val="00107193"/>
    <w:rsid w:val="001079D1"/>
    <w:rsid w:val="00107AC8"/>
    <w:rsid w:val="00107EDF"/>
    <w:rsid w:val="00110135"/>
    <w:rsid w:val="00110194"/>
    <w:rsid w:val="00110F09"/>
    <w:rsid w:val="00111527"/>
    <w:rsid w:val="00111779"/>
    <w:rsid w:val="00111BD0"/>
    <w:rsid w:val="00111F27"/>
    <w:rsid w:val="00112197"/>
    <w:rsid w:val="00113197"/>
    <w:rsid w:val="00113536"/>
    <w:rsid w:val="001137A7"/>
    <w:rsid w:val="0011393B"/>
    <w:rsid w:val="00113C93"/>
    <w:rsid w:val="00114034"/>
    <w:rsid w:val="0011453E"/>
    <w:rsid w:val="00114B5A"/>
    <w:rsid w:val="00114B6F"/>
    <w:rsid w:val="001151A9"/>
    <w:rsid w:val="001151BB"/>
    <w:rsid w:val="00115757"/>
    <w:rsid w:val="0011630C"/>
    <w:rsid w:val="001163CD"/>
    <w:rsid w:val="0011676C"/>
    <w:rsid w:val="001175FA"/>
    <w:rsid w:val="0011760E"/>
    <w:rsid w:val="00117CB0"/>
    <w:rsid w:val="001205BA"/>
    <w:rsid w:val="0012061E"/>
    <w:rsid w:val="00120819"/>
    <w:rsid w:val="001220EF"/>
    <w:rsid w:val="0012296F"/>
    <w:rsid w:val="00122C0D"/>
    <w:rsid w:val="00122CCB"/>
    <w:rsid w:val="00122EB3"/>
    <w:rsid w:val="001234B9"/>
    <w:rsid w:val="00123547"/>
    <w:rsid w:val="001239B5"/>
    <w:rsid w:val="00123AFC"/>
    <w:rsid w:val="00123EBE"/>
    <w:rsid w:val="00123FE7"/>
    <w:rsid w:val="00124C50"/>
    <w:rsid w:val="00124ED5"/>
    <w:rsid w:val="00124F96"/>
    <w:rsid w:val="001254D3"/>
    <w:rsid w:val="001258CC"/>
    <w:rsid w:val="00125B07"/>
    <w:rsid w:val="00125BC8"/>
    <w:rsid w:val="0012659F"/>
    <w:rsid w:val="00127575"/>
    <w:rsid w:val="0012A95C"/>
    <w:rsid w:val="0013085E"/>
    <w:rsid w:val="00130C2C"/>
    <w:rsid w:val="00130CB8"/>
    <w:rsid w:val="00130D6E"/>
    <w:rsid w:val="0013131A"/>
    <w:rsid w:val="00132234"/>
    <w:rsid w:val="00132671"/>
    <w:rsid w:val="00132EFA"/>
    <w:rsid w:val="00133039"/>
    <w:rsid w:val="0013312B"/>
    <w:rsid w:val="00133F8D"/>
    <w:rsid w:val="001341BF"/>
    <w:rsid w:val="00134462"/>
    <w:rsid w:val="00134467"/>
    <w:rsid w:val="001345B5"/>
    <w:rsid w:val="001347E8"/>
    <w:rsid w:val="001350C4"/>
    <w:rsid w:val="00135B8B"/>
    <w:rsid w:val="00135E9B"/>
    <w:rsid w:val="00136FAF"/>
    <w:rsid w:val="0013721A"/>
    <w:rsid w:val="00137243"/>
    <w:rsid w:val="001373E5"/>
    <w:rsid w:val="00137BE5"/>
    <w:rsid w:val="00140122"/>
    <w:rsid w:val="00140234"/>
    <w:rsid w:val="00140382"/>
    <w:rsid w:val="00140492"/>
    <w:rsid w:val="001404BE"/>
    <w:rsid w:val="00140D90"/>
    <w:rsid w:val="0014122C"/>
    <w:rsid w:val="0014136E"/>
    <w:rsid w:val="001416FC"/>
    <w:rsid w:val="00141878"/>
    <w:rsid w:val="00141959"/>
    <w:rsid w:val="00141E80"/>
    <w:rsid w:val="00141EC8"/>
    <w:rsid w:val="00142457"/>
    <w:rsid w:val="00142C89"/>
    <w:rsid w:val="00142F7F"/>
    <w:rsid w:val="00143C28"/>
    <w:rsid w:val="001440AB"/>
    <w:rsid w:val="001446B1"/>
    <w:rsid w:val="00144ADC"/>
    <w:rsid w:val="00144C1F"/>
    <w:rsid w:val="00144CAC"/>
    <w:rsid w:val="001458D1"/>
    <w:rsid w:val="00145A41"/>
    <w:rsid w:val="00145CA9"/>
    <w:rsid w:val="001465C9"/>
    <w:rsid w:val="001470B5"/>
    <w:rsid w:val="001474E2"/>
    <w:rsid w:val="00147946"/>
    <w:rsid w:val="00147B1E"/>
    <w:rsid w:val="0015000F"/>
    <w:rsid w:val="0015071B"/>
    <w:rsid w:val="00150FB1"/>
    <w:rsid w:val="00151551"/>
    <w:rsid w:val="001519C4"/>
    <w:rsid w:val="00151C19"/>
    <w:rsid w:val="00151E15"/>
    <w:rsid w:val="00151FD7"/>
    <w:rsid w:val="0015205E"/>
    <w:rsid w:val="0015217A"/>
    <w:rsid w:val="0015243A"/>
    <w:rsid w:val="0015247A"/>
    <w:rsid w:val="0015267E"/>
    <w:rsid w:val="0015267F"/>
    <w:rsid w:val="001526A6"/>
    <w:rsid w:val="0015271F"/>
    <w:rsid w:val="00153883"/>
    <w:rsid w:val="00154237"/>
    <w:rsid w:val="001545F2"/>
    <w:rsid w:val="001549DD"/>
    <w:rsid w:val="00154A8B"/>
    <w:rsid w:val="00154B55"/>
    <w:rsid w:val="00154E61"/>
    <w:rsid w:val="0015574D"/>
    <w:rsid w:val="0015601F"/>
    <w:rsid w:val="00156B44"/>
    <w:rsid w:val="00156BAC"/>
    <w:rsid w:val="00156F7E"/>
    <w:rsid w:val="00157517"/>
    <w:rsid w:val="00157758"/>
    <w:rsid w:val="00157E5C"/>
    <w:rsid w:val="0015FB8D"/>
    <w:rsid w:val="001603A1"/>
    <w:rsid w:val="00160EA9"/>
    <w:rsid w:val="00160FAA"/>
    <w:rsid w:val="00161435"/>
    <w:rsid w:val="00161B13"/>
    <w:rsid w:val="00161C28"/>
    <w:rsid w:val="00161FEC"/>
    <w:rsid w:val="001622CF"/>
    <w:rsid w:val="0016261B"/>
    <w:rsid w:val="00162C66"/>
    <w:rsid w:val="00163089"/>
    <w:rsid w:val="001631E9"/>
    <w:rsid w:val="001636B3"/>
    <w:rsid w:val="001648F9"/>
    <w:rsid w:val="00164DCB"/>
    <w:rsid w:val="00165677"/>
    <w:rsid w:val="00165A76"/>
    <w:rsid w:val="00165AB0"/>
    <w:rsid w:val="00165C8C"/>
    <w:rsid w:val="00165CB5"/>
    <w:rsid w:val="00165CBC"/>
    <w:rsid w:val="00165D04"/>
    <w:rsid w:val="00165D4D"/>
    <w:rsid w:val="001661E7"/>
    <w:rsid w:val="001663F6"/>
    <w:rsid w:val="00167725"/>
    <w:rsid w:val="0017027F"/>
    <w:rsid w:val="0017039C"/>
    <w:rsid w:val="0017067C"/>
    <w:rsid w:val="001706AF"/>
    <w:rsid w:val="00170EE8"/>
    <w:rsid w:val="00171092"/>
    <w:rsid w:val="001716C9"/>
    <w:rsid w:val="00171BC2"/>
    <w:rsid w:val="00172359"/>
    <w:rsid w:val="001724DC"/>
    <w:rsid w:val="0017328E"/>
    <w:rsid w:val="0017345D"/>
    <w:rsid w:val="001737E7"/>
    <w:rsid w:val="00173A46"/>
    <w:rsid w:val="00173B95"/>
    <w:rsid w:val="00173ED3"/>
    <w:rsid w:val="0017465D"/>
    <w:rsid w:val="00174965"/>
    <w:rsid w:val="00174A3D"/>
    <w:rsid w:val="00174B8D"/>
    <w:rsid w:val="00175587"/>
    <w:rsid w:val="001756F0"/>
    <w:rsid w:val="00175DB8"/>
    <w:rsid w:val="001760A6"/>
    <w:rsid w:val="00176178"/>
    <w:rsid w:val="00176B20"/>
    <w:rsid w:val="00177AC0"/>
    <w:rsid w:val="00180E8D"/>
    <w:rsid w:val="00181180"/>
    <w:rsid w:val="001812AD"/>
    <w:rsid w:val="001814B1"/>
    <w:rsid w:val="001815D5"/>
    <w:rsid w:val="0018162A"/>
    <w:rsid w:val="001818FC"/>
    <w:rsid w:val="00181BE2"/>
    <w:rsid w:val="0018219B"/>
    <w:rsid w:val="00182364"/>
    <w:rsid w:val="00182858"/>
    <w:rsid w:val="00182878"/>
    <w:rsid w:val="001828A6"/>
    <w:rsid w:val="00182CD4"/>
    <w:rsid w:val="00183520"/>
    <w:rsid w:val="00183707"/>
    <w:rsid w:val="00183765"/>
    <w:rsid w:val="00183AE3"/>
    <w:rsid w:val="00183BD2"/>
    <w:rsid w:val="001841C9"/>
    <w:rsid w:val="00184241"/>
    <w:rsid w:val="001844B6"/>
    <w:rsid w:val="001848F8"/>
    <w:rsid w:val="001849EC"/>
    <w:rsid w:val="00184BFC"/>
    <w:rsid w:val="00184E42"/>
    <w:rsid w:val="00185184"/>
    <w:rsid w:val="0018524D"/>
    <w:rsid w:val="00185841"/>
    <w:rsid w:val="00185B40"/>
    <w:rsid w:val="00185B86"/>
    <w:rsid w:val="00185BED"/>
    <w:rsid w:val="00185C6C"/>
    <w:rsid w:val="00185E96"/>
    <w:rsid w:val="00186684"/>
    <w:rsid w:val="00186AF3"/>
    <w:rsid w:val="001871D3"/>
    <w:rsid w:val="001874CC"/>
    <w:rsid w:val="00187611"/>
    <w:rsid w:val="00187DAF"/>
    <w:rsid w:val="0019028B"/>
    <w:rsid w:val="001905C1"/>
    <w:rsid w:val="001907C3"/>
    <w:rsid w:val="00191B71"/>
    <w:rsid w:val="00192042"/>
    <w:rsid w:val="001925CF"/>
    <w:rsid w:val="00193117"/>
    <w:rsid w:val="00193F42"/>
    <w:rsid w:val="00194BDD"/>
    <w:rsid w:val="00195F15"/>
    <w:rsid w:val="00196022"/>
    <w:rsid w:val="00196A2A"/>
    <w:rsid w:val="00197047"/>
    <w:rsid w:val="0019718F"/>
    <w:rsid w:val="001978CC"/>
    <w:rsid w:val="00197B0D"/>
    <w:rsid w:val="00197C03"/>
    <w:rsid w:val="00197C5F"/>
    <w:rsid w:val="001A0140"/>
    <w:rsid w:val="001A030A"/>
    <w:rsid w:val="001A0393"/>
    <w:rsid w:val="001A060A"/>
    <w:rsid w:val="001A0DA5"/>
    <w:rsid w:val="001A0F4B"/>
    <w:rsid w:val="001A16C4"/>
    <w:rsid w:val="001A1B7E"/>
    <w:rsid w:val="001A2243"/>
    <w:rsid w:val="001A243D"/>
    <w:rsid w:val="001A2635"/>
    <w:rsid w:val="001A2C9A"/>
    <w:rsid w:val="001A34A2"/>
    <w:rsid w:val="001A3F5C"/>
    <w:rsid w:val="001A3FD2"/>
    <w:rsid w:val="001A3FE6"/>
    <w:rsid w:val="001A4AF4"/>
    <w:rsid w:val="001A5CF1"/>
    <w:rsid w:val="001A60D2"/>
    <w:rsid w:val="001A6A53"/>
    <w:rsid w:val="001A6AAF"/>
    <w:rsid w:val="001A72CD"/>
    <w:rsid w:val="001A732D"/>
    <w:rsid w:val="001A78B7"/>
    <w:rsid w:val="001B01CD"/>
    <w:rsid w:val="001B06DE"/>
    <w:rsid w:val="001B0D24"/>
    <w:rsid w:val="001B0D49"/>
    <w:rsid w:val="001B14D7"/>
    <w:rsid w:val="001B15BF"/>
    <w:rsid w:val="001B1FB0"/>
    <w:rsid w:val="001B1FC1"/>
    <w:rsid w:val="001B2082"/>
    <w:rsid w:val="001B23A9"/>
    <w:rsid w:val="001B26E8"/>
    <w:rsid w:val="001B28DF"/>
    <w:rsid w:val="001B29A6"/>
    <w:rsid w:val="001B3594"/>
    <w:rsid w:val="001B359F"/>
    <w:rsid w:val="001B3862"/>
    <w:rsid w:val="001B3CE6"/>
    <w:rsid w:val="001B3D70"/>
    <w:rsid w:val="001B4263"/>
    <w:rsid w:val="001B4410"/>
    <w:rsid w:val="001B49D2"/>
    <w:rsid w:val="001B4F96"/>
    <w:rsid w:val="001B53AD"/>
    <w:rsid w:val="001B57B8"/>
    <w:rsid w:val="001B5A32"/>
    <w:rsid w:val="001B60EB"/>
    <w:rsid w:val="001B69CF"/>
    <w:rsid w:val="001B6BAF"/>
    <w:rsid w:val="001B7446"/>
    <w:rsid w:val="001C0120"/>
    <w:rsid w:val="001C03EE"/>
    <w:rsid w:val="001C0450"/>
    <w:rsid w:val="001C0C1D"/>
    <w:rsid w:val="001C0C3B"/>
    <w:rsid w:val="001C13DF"/>
    <w:rsid w:val="001C2410"/>
    <w:rsid w:val="001C26D6"/>
    <w:rsid w:val="001C43FB"/>
    <w:rsid w:val="001C4B04"/>
    <w:rsid w:val="001C4E63"/>
    <w:rsid w:val="001C5477"/>
    <w:rsid w:val="001C5BB8"/>
    <w:rsid w:val="001C5CC0"/>
    <w:rsid w:val="001C63A1"/>
    <w:rsid w:val="001C6F45"/>
    <w:rsid w:val="001C70A0"/>
    <w:rsid w:val="001C7223"/>
    <w:rsid w:val="001C757F"/>
    <w:rsid w:val="001C763D"/>
    <w:rsid w:val="001C780B"/>
    <w:rsid w:val="001C7896"/>
    <w:rsid w:val="001C7E2A"/>
    <w:rsid w:val="001D053C"/>
    <w:rsid w:val="001D08E1"/>
    <w:rsid w:val="001D0FDB"/>
    <w:rsid w:val="001D1274"/>
    <w:rsid w:val="001D17ED"/>
    <w:rsid w:val="001D1DF4"/>
    <w:rsid w:val="001D1EEF"/>
    <w:rsid w:val="001D20A8"/>
    <w:rsid w:val="001D22CB"/>
    <w:rsid w:val="001D256E"/>
    <w:rsid w:val="001D27AB"/>
    <w:rsid w:val="001D2A8C"/>
    <w:rsid w:val="001D2D84"/>
    <w:rsid w:val="001D2DE6"/>
    <w:rsid w:val="001D30EC"/>
    <w:rsid w:val="001D32D0"/>
    <w:rsid w:val="001D3738"/>
    <w:rsid w:val="001D38E3"/>
    <w:rsid w:val="001D39D5"/>
    <w:rsid w:val="001D3B21"/>
    <w:rsid w:val="001D478C"/>
    <w:rsid w:val="001D4978"/>
    <w:rsid w:val="001D524D"/>
    <w:rsid w:val="001D53DD"/>
    <w:rsid w:val="001D54AC"/>
    <w:rsid w:val="001D54BE"/>
    <w:rsid w:val="001D6859"/>
    <w:rsid w:val="001D6968"/>
    <w:rsid w:val="001D774A"/>
    <w:rsid w:val="001E046D"/>
    <w:rsid w:val="001E05C2"/>
    <w:rsid w:val="001E0F15"/>
    <w:rsid w:val="001E18AF"/>
    <w:rsid w:val="001E261B"/>
    <w:rsid w:val="001E28F0"/>
    <w:rsid w:val="001E28F5"/>
    <w:rsid w:val="001E28F6"/>
    <w:rsid w:val="001E2B89"/>
    <w:rsid w:val="001E2C0C"/>
    <w:rsid w:val="001E2C1B"/>
    <w:rsid w:val="001E2F29"/>
    <w:rsid w:val="001E2F69"/>
    <w:rsid w:val="001E3573"/>
    <w:rsid w:val="001E395D"/>
    <w:rsid w:val="001E3B9F"/>
    <w:rsid w:val="001E3FBD"/>
    <w:rsid w:val="001E468A"/>
    <w:rsid w:val="001E485E"/>
    <w:rsid w:val="001E495A"/>
    <w:rsid w:val="001E4CD7"/>
    <w:rsid w:val="001E4D6F"/>
    <w:rsid w:val="001E4DBA"/>
    <w:rsid w:val="001E625E"/>
    <w:rsid w:val="001E6955"/>
    <w:rsid w:val="001E6D29"/>
    <w:rsid w:val="001E6F9E"/>
    <w:rsid w:val="001F0D15"/>
    <w:rsid w:val="001F0E78"/>
    <w:rsid w:val="001F1218"/>
    <w:rsid w:val="001F1A82"/>
    <w:rsid w:val="001F1C1A"/>
    <w:rsid w:val="001F1FE6"/>
    <w:rsid w:val="001F22CC"/>
    <w:rsid w:val="001F23F6"/>
    <w:rsid w:val="001F2932"/>
    <w:rsid w:val="001F2D7F"/>
    <w:rsid w:val="001F2F63"/>
    <w:rsid w:val="001F2F8D"/>
    <w:rsid w:val="001F48F7"/>
    <w:rsid w:val="001F4E5B"/>
    <w:rsid w:val="001F58AE"/>
    <w:rsid w:val="001F5D7D"/>
    <w:rsid w:val="001F617D"/>
    <w:rsid w:val="001F6252"/>
    <w:rsid w:val="001F64AE"/>
    <w:rsid w:val="001F661E"/>
    <w:rsid w:val="001F688C"/>
    <w:rsid w:val="001F7171"/>
    <w:rsid w:val="001F73DB"/>
    <w:rsid w:val="001F73E5"/>
    <w:rsid w:val="001F755D"/>
    <w:rsid w:val="001F7E03"/>
    <w:rsid w:val="001F7F88"/>
    <w:rsid w:val="002000AA"/>
    <w:rsid w:val="002001FA"/>
    <w:rsid w:val="00200460"/>
    <w:rsid w:val="002004CF"/>
    <w:rsid w:val="00200769"/>
    <w:rsid w:val="00200BF8"/>
    <w:rsid w:val="00201358"/>
    <w:rsid w:val="002018BC"/>
    <w:rsid w:val="00201C9C"/>
    <w:rsid w:val="00202362"/>
    <w:rsid w:val="0020261C"/>
    <w:rsid w:val="00202A21"/>
    <w:rsid w:val="00202F0D"/>
    <w:rsid w:val="002031A2"/>
    <w:rsid w:val="00203AC0"/>
    <w:rsid w:val="00203EA9"/>
    <w:rsid w:val="00204C2B"/>
    <w:rsid w:val="00204D76"/>
    <w:rsid w:val="00204FE3"/>
    <w:rsid w:val="00205439"/>
    <w:rsid w:val="00205DF1"/>
    <w:rsid w:val="002064A2"/>
    <w:rsid w:val="0020672E"/>
    <w:rsid w:val="00207056"/>
    <w:rsid w:val="0020705D"/>
    <w:rsid w:val="002073DE"/>
    <w:rsid w:val="00207809"/>
    <w:rsid w:val="00207859"/>
    <w:rsid w:val="00207D90"/>
    <w:rsid w:val="0021002C"/>
    <w:rsid w:val="00210079"/>
    <w:rsid w:val="00210269"/>
    <w:rsid w:val="002104F2"/>
    <w:rsid w:val="00210784"/>
    <w:rsid w:val="00211701"/>
    <w:rsid w:val="002119AB"/>
    <w:rsid w:val="00212356"/>
    <w:rsid w:val="002124CC"/>
    <w:rsid w:val="002128F5"/>
    <w:rsid w:val="00212A71"/>
    <w:rsid w:val="00212BD2"/>
    <w:rsid w:val="00212F63"/>
    <w:rsid w:val="002132D6"/>
    <w:rsid w:val="00213BD5"/>
    <w:rsid w:val="00213D8B"/>
    <w:rsid w:val="00213EB3"/>
    <w:rsid w:val="00213EEF"/>
    <w:rsid w:val="00214029"/>
    <w:rsid w:val="0021413F"/>
    <w:rsid w:val="00214198"/>
    <w:rsid w:val="002141E9"/>
    <w:rsid w:val="00214521"/>
    <w:rsid w:val="002148CA"/>
    <w:rsid w:val="00214933"/>
    <w:rsid w:val="0021499C"/>
    <w:rsid w:val="002151AF"/>
    <w:rsid w:val="002154D9"/>
    <w:rsid w:val="00215659"/>
    <w:rsid w:val="002156B4"/>
    <w:rsid w:val="00215711"/>
    <w:rsid w:val="002157B2"/>
    <w:rsid w:val="00215A92"/>
    <w:rsid w:val="00215D9F"/>
    <w:rsid w:val="00216374"/>
    <w:rsid w:val="00216B35"/>
    <w:rsid w:val="00216D46"/>
    <w:rsid w:val="002171E0"/>
    <w:rsid w:val="00217BFD"/>
    <w:rsid w:val="00217F0B"/>
    <w:rsid w:val="002202F2"/>
    <w:rsid w:val="00220864"/>
    <w:rsid w:val="002209FF"/>
    <w:rsid w:val="00220A54"/>
    <w:rsid w:val="00220C07"/>
    <w:rsid w:val="00220E5F"/>
    <w:rsid w:val="00220EF4"/>
    <w:rsid w:val="0022100B"/>
    <w:rsid w:val="0022206F"/>
    <w:rsid w:val="002225CF"/>
    <w:rsid w:val="00222ADD"/>
    <w:rsid w:val="00222EA3"/>
    <w:rsid w:val="00223183"/>
    <w:rsid w:val="00223229"/>
    <w:rsid w:val="002233AD"/>
    <w:rsid w:val="00223721"/>
    <w:rsid w:val="002246F6"/>
    <w:rsid w:val="0022481F"/>
    <w:rsid w:val="00224B3D"/>
    <w:rsid w:val="00224E6A"/>
    <w:rsid w:val="00225525"/>
    <w:rsid w:val="00225712"/>
    <w:rsid w:val="002258A6"/>
    <w:rsid w:val="0022606F"/>
    <w:rsid w:val="0022669B"/>
    <w:rsid w:val="002266E3"/>
    <w:rsid w:val="00227468"/>
    <w:rsid w:val="00227C7F"/>
    <w:rsid w:val="00230225"/>
    <w:rsid w:val="00230EDF"/>
    <w:rsid w:val="002318CF"/>
    <w:rsid w:val="00231C73"/>
    <w:rsid w:val="002328E7"/>
    <w:rsid w:val="00232AB5"/>
    <w:rsid w:val="00232CB2"/>
    <w:rsid w:val="00232FD9"/>
    <w:rsid w:val="00233257"/>
    <w:rsid w:val="002332B5"/>
    <w:rsid w:val="00233371"/>
    <w:rsid w:val="002333DD"/>
    <w:rsid w:val="0023351D"/>
    <w:rsid w:val="00233E2E"/>
    <w:rsid w:val="00234775"/>
    <w:rsid w:val="00234798"/>
    <w:rsid w:val="0023562F"/>
    <w:rsid w:val="00235865"/>
    <w:rsid w:val="00235ACB"/>
    <w:rsid w:val="00235BD5"/>
    <w:rsid w:val="00235D2F"/>
    <w:rsid w:val="00235F65"/>
    <w:rsid w:val="002360D3"/>
    <w:rsid w:val="00236181"/>
    <w:rsid w:val="0023629C"/>
    <w:rsid w:val="00236C36"/>
    <w:rsid w:val="00236C53"/>
    <w:rsid w:val="00236D20"/>
    <w:rsid w:val="0023734A"/>
    <w:rsid w:val="00237975"/>
    <w:rsid w:val="00237DC3"/>
    <w:rsid w:val="00237FB4"/>
    <w:rsid w:val="00240360"/>
    <w:rsid w:val="002417A8"/>
    <w:rsid w:val="0024183D"/>
    <w:rsid w:val="002419BA"/>
    <w:rsid w:val="00241E56"/>
    <w:rsid w:val="00242087"/>
    <w:rsid w:val="00242455"/>
    <w:rsid w:val="00242B50"/>
    <w:rsid w:val="00242CA6"/>
    <w:rsid w:val="00242CB9"/>
    <w:rsid w:val="00242E6C"/>
    <w:rsid w:val="002431A4"/>
    <w:rsid w:val="0024325E"/>
    <w:rsid w:val="00243442"/>
    <w:rsid w:val="00243ACA"/>
    <w:rsid w:val="00243E57"/>
    <w:rsid w:val="00244604"/>
    <w:rsid w:val="002448DD"/>
    <w:rsid w:val="00244FF6"/>
    <w:rsid w:val="002452AB"/>
    <w:rsid w:val="00245653"/>
    <w:rsid w:val="0024573B"/>
    <w:rsid w:val="002458C9"/>
    <w:rsid w:val="002459DF"/>
    <w:rsid w:val="00246386"/>
    <w:rsid w:val="00246536"/>
    <w:rsid w:val="00246761"/>
    <w:rsid w:val="00246CF3"/>
    <w:rsid w:val="00247D69"/>
    <w:rsid w:val="002509B5"/>
    <w:rsid w:val="002509CA"/>
    <w:rsid w:val="00250B38"/>
    <w:rsid w:val="00250EAC"/>
    <w:rsid w:val="00250FDD"/>
    <w:rsid w:val="002510E3"/>
    <w:rsid w:val="00251173"/>
    <w:rsid w:val="00251221"/>
    <w:rsid w:val="002513CF"/>
    <w:rsid w:val="00251725"/>
    <w:rsid w:val="002523CA"/>
    <w:rsid w:val="0025279C"/>
    <w:rsid w:val="00252E6E"/>
    <w:rsid w:val="00252F65"/>
    <w:rsid w:val="00253941"/>
    <w:rsid w:val="00253C78"/>
    <w:rsid w:val="002541B5"/>
    <w:rsid w:val="00254412"/>
    <w:rsid w:val="0025459B"/>
    <w:rsid w:val="0025475C"/>
    <w:rsid w:val="00254836"/>
    <w:rsid w:val="00254E4E"/>
    <w:rsid w:val="002555A1"/>
    <w:rsid w:val="002559B0"/>
    <w:rsid w:val="002568F4"/>
    <w:rsid w:val="00256F87"/>
    <w:rsid w:val="00257017"/>
    <w:rsid w:val="0025724F"/>
    <w:rsid w:val="00257472"/>
    <w:rsid w:val="002577F0"/>
    <w:rsid w:val="0025783B"/>
    <w:rsid w:val="00260076"/>
    <w:rsid w:val="002601D9"/>
    <w:rsid w:val="00260792"/>
    <w:rsid w:val="00261061"/>
    <w:rsid w:val="002610C7"/>
    <w:rsid w:val="002611A3"/>
    <w:rsid w:val="00261423"/>
    <w:rsid w:val="00261BCA"/>
    <w:rsid w:val="002622E3"/>
    <w:rsid w:val="002623A7"/>
    <w:rsid w:val="00262500"/>
    <w:rsid w:val="00262BBC"/>
    <w:rsid w:val="00263458"/>
    <w:rsid w:val="00263827"/>
    <w:rsid w:val="00263965"/>
    <w:rsid w:val="00263B05"/>
    <w:rsid w:val="00263C4C"/>
    <w:rsid w:val="0026496D"/>
    <w:rsid w:val="00265BF2"/>
    <w:rsid w:val="002663E0"/>
    <w:rsid w:val="002669D3"/>
    <w:rsid w:val="002670A2"/>
    <w:rsid w:val="00267204"/>
    <w:rsid w:val="00267220"/>
    <w:rsid w:val="002672B8"/>
    <w:rsid w:val="002678F3"/>
    <w:rsid w:val="00267975"/>
    <w:rsid w:val="00270041"/>
    <w:rsid w:val="00270497"/>
    <w:rsid w:val="00270E57"/>
    <w:rsid w:val="00271709"/>
    <w:rsid w:val="00271EBA"/>
    <w:rsid w:val="00271FAA"/>
    <w:rsid w:val="00271FF6"/>
    <w:rsid w:val="0027270F"/>
    <w:rsid w:val="00272774"/>
    <w:rsid w:val="002728CE"/>
    <w:rsid w:val="00272D8A"/>
    <w:rsid w:val="00272F1A"/>
    <w:rsid w:val="00273123"/>
    <w:rsid w:val="00273568"/>
    <w:rsid w:val="002738E4"/>
    <w:rsid w:val="00273AEF"/>
    <w:rsid w:val="0027412E"/>
    <w:rsid w:val="00274169"/>
    <w:rsid w:val="0027429C"/>
    <w:rsid w:val="00274727"/>
    <w:rsid w:val="00274ADC"/>
    <w:rsid w:val="00275291"/>
    <w:rsid w:val="00275592"/>
    <w:rsid w:val="0027606C"/>
    <w:rsid w:val="00276531"/>
    <w:rsid w:val="00276B31"/>
    <w:rsid w:val="00276D50"/>
    <w:rsid w:val="00276D9A"/>
    <w:rsid w:val="00277123"/>
    <w:rsid w:val="002775FA"/>
    <w:rsid w:val="002779CC"/>
    <w:rsid w:val="00277A9E"/>
    <w:rsid w:val="00280581"/>
    <w:rsid w:val="00280AAD"/>
    <w:rsid w:val="00281274"/>
    <w:rsid w:val="00281B67"/>
    <w:rsid w:val="00281F93"/>
    <w:rsid w:val="00282201"/>
    <w:rsid w:val="00282788"/>
    <w:rsid w:val="0028279B"/>
    <w:rsid w:val="00282A21"/>
    <w:rsid w:val="00282E52"/>
    <w:rsid w:val="00282E9B"/>
    <w:rsid w:val="0028361E"/>
    <w:rsid w:val="00283A26"/>
    <w:rsid w:val="00284662"/>
    <w:rsid w:val="00284C61"/>
    <w:rsid w:val="00284C67"/>
    <w:rsid w:val="00285174"/>
    <w:rsid w:val="00285BFE"/>
    <w:rsid w:val="00285C1C"/>
    <w:rsid w:val="00286245"/>
    <w:rsid w:val="0028640E"/>
    <w:rsid w:val="00286A59"/>
    <w:rsid w:val="0028786B"/>
    <w:rsid w:val="00287D86"/>
    <w:rsid w:val="00287F8A"/>
    <w:rsid w:val="002900EF"/>
    <w:rsid w:val="002905C6"/>
    <w:rsid w:val="002913C3"/>
    <w:rsid w:val="0029179B"/>
    <w:rsid w:val="00292175"/>
    <w:rsid w:val="002921E2"/>
    <w:rsid w:val="00293503"/>
    <w:rsid w:val="0029382A"/>
    <w:rsid w:val="0029389B"/>
    <w:rsid w:val="00294058"/>
    <w:rsid w:val="002944F8"/>
    <w:rsid w:val="0029454A"/>
    <w:rsid w:val="0029461B"/>
    <w:rsid w:val="00294714"/>
    <w:rsid w:val="0029477C"/>
    <w:rsid w:val="00294CB5"/>
    <w:rsid w:val="00294D94"/>
    <w:rsid w:val="00294DBC"/>
    <w:rsid w:val="002952FD"/>
    <w:rsid w:val="002955B6"/>
    <w:rsid w:val="002957C1"/>
    <w:rsid w:val="00296804"/>
    <w:rsid w:val="00296A59"/>
    <w:rsid w:val="00296CB5"/>
    <w:rsid w:val="00296D75"/>
    <w:rsid w:val="00296EFA"/>
    <w:rsid w:val="00297F77"/>
    <w:rsid w:val="002A06DD"/>
    <w:rsid w:val="002A070A"/>
    <w:rsid w:val="002A0759"/>
    <w:rsid w:val="002A07F1"/>
    <w:rsid w:val="002A09CA"/>
    <w:rsid w:val="002A0F4F"/>
    <w:rsid w:val="002A1866"/>
    <w:rsid w:val="002A2465"/>
    <w:rsid w:val="002A2495"/>
    <w:rsid w:val="002A2559"/>
    <w:rsid w:val="002A28F4"/>
    <w:rsid w:val="002A2AEC"/>
    <w:rsid w:val="002A315D"/>
    <w:rsid w:val="002A31D7"/>
    <w:rsid w:val="002A392C"/>
    <w:rsid w:val="002A3E35"/>
    <w:rsid w:val="002A3E8B"/>
    <w:rsid w:val="002A3EE6"/>
    <w:rsid w:val="002A4C04"/>
    <w:rsid w:val="002A4CC0"/>
    <w:rsid w:val="002A51A2"/>
    <w:rsid w:val="002A52C9"/>
    <w:rsid w:val="002A53C6"/>
    <w:rsid w:val="002A5AF9"/>
    <w:rsid w:val="002A6B46"/>
    <w:rsid w:val="002A6B80"/>
    <w:rsid w:val="002A6C99"/>
    <w:rsid w:val="002A6D6E"/>
    <w:rsid w:val="002A6E0D"/>
    <w:rsid w:val="002A713E"/>
    <w:rsid w:val="002A781E"/>
    <w:rsid w:val="002A7ABF"/>
    <w:rsid w:val="002A7CB7"/>
    <w:rsid w:val="002B0147"/>
    <w:rsid w:val="002B0161"/>
    <w:rsid w:val="002B01F6"/>
    <w:rsid w:val="002B04ED"/>
    <w:rsid w:val="002B0BB3"/>
    <w:rsid w:val="002B13EA"/>
    <w:rsid w:val="002B14DA"/>
    <w:rsid w:val="002B212C"/>
    <w:rsid w:val="002B3418"/>
    <w:rsid w:val="002B380C"/>
    <w:rsid w:val="002B3F50"/>
    <w:rsid w:val="002B4AE6"/>
    <w:rsid w:val="002B4D6D"/>
    <w:rsid w:val="002B4EEC"/>
    <w:rsid w:val="002B4F7B"/>
    <w:rsid w:val="002B52F1"/>
    <w:rsid w:val="002B5675"/>
    <w:rsid w:val="002B5EBB"/>
    <w:rsid w:val="002B6192"/>
    <w:rsid w:val="002B620B"/>
    <w:rsid w:val="002B67B6"/>
    <w:rsid w:val="002B6848"/>
    <w:rsid w:val="002B7144"/>
    <w:rsid w:val="002B7571"/>
    <w:rsid w:val="002B758E"/>
    <w:rsid w:val="002B7D14"/>
    <w:rsid w:val="002B7D4D"/>
    <w:rsid w:val="002C0078"/>
    <w:rsid w:val="002C0440"/>
    <w:rsid w:val="002C09CA"/>
    <w:rsid w:val="002C0AD7"/>
    <w:rsid w:val="002C0D33"/>
    <w:rsid w:val="002C0F3B"/>
    <w:rsid w:val="002C0F3C"/>
    <w:rsid w:val="002C1271"/>
    <w:rsid w:val="002C138C"/>
    <w:rsid w:val="002C1B76"/>
    <w:rsid w:val="002C2151"/>
    <w:rsid w:val="002C233B"/>
    <w:rsid w:val="002C26A3"/>
    <w:rsid w:val="002C26EA"/>
    <w:rsid w:val="002C2BD5"/>
    <w:rsid w:val="002C2C28"/>
    <w:rsid w:val="002C2F34"/>
    <w:rsid w:val="002C3019"/>
    <w:rsid w:val="002C3130"/>
    <w:rsid w:val="002C3B96"/>
    <w:rsid w:val="002C4C14"/>
    <w:rsid w:val="002C4DA7"/>
    <w:rsid w:val="002C4FB4"/>
    <w:rsid w:val="002C628E"/>
    <w:rsid w:val="002C6562"/>
    <w:rsid w:val="002C671E"/>
    <w:rsid w:val="002C698E"/>
    <w:rsid w:val="002C6A38"/>
    <w:rsid w:val="002C6C22"/>
    <w:rsid w:val="002C70DA"/>
    <w:rsid w:val="002C7131"/>
    <w:rsid w:val="002C7836"/>
    <w:rsid w:val="002C7853"/>
    <w:rsid w:val="002C7A5D"/>
    <w:rsid w:val="002C7D36"/>
    <w:rsid w:val="002C7DDD"/>
    <w:rsid w:val="002CD9F2"/>
    <w:rsid w:val="002D0C9E"/>
    <w:rsid w:val="002D0D51"/>
    <w:rsid w:val="002D0F92"/>
    <w:rsid w:val="002D1865"/>
    <w:rsid w:val="002D1B27"/>
    <w:rsid w:val="002D1EB5"/>
    <w:rsid w:val="002D2475"/>
    <w:rsid w:val="002D2571"/>
    <w:rsid w:val="002D2782"/>
    <w:rsid w:val="002D2A4F"/>
    <w:rsid w:val="002D2BA3"/>
    <w:rsid w:val="002D2CB5"/>
    <w:rsid w:val="002D326D"/>
    <w:rsid w:val="002D364B"/>
    <w:rsid w:val="002D4086"/>
    <w:rsid w:val="002D43A6"/>
    <w:rsid w:val="002D4473"/>
    <w:rsid w:val="002D4ACE"/>
    <w:rsid w:val="002D5258"/>
    <w:rsid w:val="002D5705"/>
    <w:rsid w:val="002D654E"/>
    <w:rsid w:val="002D70D6"/>
    <w:rsid w:val="002D72EB"/>
    <w:rsid w:val="002D75C6"/>
    <w:rsid w:val="002E00CF"/>
    <w:rsid w:val="002E0394"/>
    <w:rsid w:val="002E03F4"/>
    <w:rsid w:val="002E04EE"/>
    <w:rsid w:val="002E072E"/>
    <w:rsid w:val="002E0991"/>
    <w:rsid w:val="002E0DCF"/>
    <w:rsid w:val="002E1AFC"/>
    <w:rsid w:val="002E1FF1"/>
    <w:rsid w:val="002E2147"/>
    <w:rsid w:val="002E217D"/>
    <w:rsid w:val="002E23F1"/>
    <w:rsid w:val="002E27F9"/>
    <w:rsid w:val="002E3118"/>
    <w:rsid w:val="002E4285"/>
    <w:rsid w:val="002E4A57"/>
    <w:rsid w:val="002E51CE"/>
    <w:rsid w:val="002E567B"/>
    <w:rsid w:val="002E5753"/>
    <w:rsid w:val="002E583B"/>
    <w:rsid w:val="002E5DE5"/>
    <w:rsid w:val="002E5F1F"/>
    <w:rsid w:val="002E6002"/>
    <w:rsid w:val="002E64E9"/>
    <w:rsid w:val="002E67DE"/>
    <w:rsid w:val="002E6F47"/>
    <w:rsid w:val="002E793A"/>
    <w:rsid w:val="002E7D01"/>
    <w:rsid w:val="002E7F54"/>
    <w:rsid w:val="002F073F"/>
    <w:rsid w:val="002F07DD"/>
    <w:rsid w:val="002F0937"/>
    <w:rsid w:val="002F0DFA"/>
    <w:rsid w:val="002F0EE2"/>
    <w:rsid w:val="002F0F08"/>
    <w:rsid w:val="002F133D"/>
    <w:rsid w:val="002F184B"/>
    <w:rsid w:val="002F1D4E"/>
    <w:rsid w:val="002F23C2"/>
    <w:rsid w:val="002F27E0"/>
    <w:rsid w:val="002F2ED5"/>
    <w:rsid w:val="002F3056"/>
    <w:rsid w:val="002F3D0E"/>
    <w:rsid w:val="002F41B2"/>
    <w:rsid w:val="002F45BF"/>
    <w:rsid w:val="002F495B"/>
    <w:rsid w:val="002F5091"/>
    <w:rsid w:val="002F5125"/>
    <w:rsid w:val="002F533C"/>
    <w:rsid w:val="002F549F"/>
    <w:rsid w:val="002F5620"/>
    <w:rsid w:val="002F5A3C"/>
    <w:rsid w:val="002F61E5"/>
    <w:rsid w:val="002F6317"/>
    <w:rsid w:val="002F6E13"/>
    <w:rsid w:val="002F6F91"/>
    <w:rsid w:val="002F72CD"/>
    <w:rsid w:val="002F7395"/>
    <w:rsid w:val="002F7461"/>
    <w:rsid w:val="002F7619"/>
    <w:rsid w:val="002F765F"/>
    <w:rsid w:val="002F7867"/>
    <w:rsid w:val="002F7A59"/>
    <w:rsid w:val="002F7B68"/>
    <w:rsid w:val="002F7BC0"/>
    <w:rsid w:val="003009C9"/>
    <w:rsid w:val="00300E04"/>
    <w:rsid w:val="00300FFE"/>
    <w:rsid w:val="0030130F"/>
    <w:rsid w:val="0030187D"/>
    <w:rsid w:val="003020B8"/>
    <w:rsid w:val="00302211"/>
    <w:rsid w:val="00302429"/>
    <w:rsid w:val="00302606"/>
    <w:rsid w:val="00302631"/>
    <w:rsid w:val="003027F8"/>
    <w:rsid w:val="00302F99"/>
    <w:rsid w:val="00303C8D"/>
    <w:rsid w:val="0030469F"/>
    <w:rsid w:val="00304B44"/>
    <w:rsid w:val="00304BCC"/>
    <w:rsid w:val="00304CFF"/>
    <w:rsid w:val="00304E9D"/>
    <w:rsid w:val="00305106"/>
    <w:rsid w:val="0030533D"/>
    <w:rsid w:val="00305B58"/>
    <w:rsid w:val="00305D25"/>
    <w:rsid w:val="00306346"/>
    <w:rsid w:val="00306CB8"/>
    <w:rsid w:val="00307C44"/>
    <w:rsid w:val="00307DFD"/>
    <w:rsid w:val="003101D0"/>
    <w:rsid w:val="00311380"/>
    <w:rsid w:val="00311AF4"/>
    <w:rsid w:val="003120E5"/>
    <w:rsid w:val="00312375"/>
    <w:rsid w:val="0031263F"/>
    <w:rsid w:val="00312E3B"/>
    <w:rsid w:val="00313575"/>
    <w:rsid w:val="003136E7"/>
    <w:rsid w:val="0031443A"/>
    <w:rsid w:val="00314461"/>
    <w:rsid w:val="00314D16"/>
    <w:rsid w:val="00314E64"/>
    <w:rsid w:val="0031531C"/>
    <w:rsid w:val="00315417"/>
    <w:rsid w:val="00315498"/>
    <w:rsid w:val="003159EC"/>
    <w:rsid w:val="00315FE0"/>
    <w:rsid w:val="00316168"/>
    <w:rsid w:val="003161CA"/>
    <w:rsid w:val="003162AE"/>
    <w:rsid w:val="00316F44"/>
    <w:rsid w:val="0031708C"/>
    <w:rsid w:val="003171DD"/>
    <w:rsid w:val="003173FF"/>
    <w:rsid w:val="003174B1"/>
    <w:rsid w:val="003176E1"/>
    <w:rsid w:val="00320807"/>
    <w:rsid w:val="00320916"/>
    <w:rsid w:val="00320B6E"/>
    <w:rsid w:val="003210A9"/>
    <w:rsid w:val="0032190A"/>
    <w:rsid w:val="003219F1"/>
    <w:rsid w:val="00321BFE"/>
    <w:rsid w:val="00321F04"/>
    <w:rsid w:val="00322343"/>
    <w:rsid w:val="00323493"/>
    <w:rsid w:val="0032381A"/>
    <w:rsid w:val="00323F1A"/>
    <w:rsid w:val="00324705"/>
    <w:rsid w:val="00324CCF"/>
    <w:rsid w:val="00324FCB"/>
    <w:rsid w:val="00325211"/>
    <w:rsid w:val="00325514"/>
    <w:rsid w:val="00325C14"/>
    <w:rsid w:val="003261CE"/>
    <w:rsid w:val="003262ED"/>
    <w:rsid w:val="00326F99"/>
    <w:rsid w:val="0032740C"/>
    <w:rsid w:val="003275B3"/>
    <w:rsid w:val="003277C7"/>
    <w:rsid w:val="0032788E"/>
    <w:rsid w:val="00327A08"/>
    <w:rsid w:val="0033122F"/>
    <w:rsid w:val="00331252"/>
    <w:rsid w:val="00331D9E"/>
    <w:rsid w:val="00332C0D"/>
    <w:rsid w:val="003332E7"/>
    <w:rsid w:val="00333522"/>
    <w:rsid w:val="00334386"/>
    <w:rsid w:val="00334580"/>
    <w:rsid w:val="003349BE"/>
    <w:rsid w:val="00334ABD"/>
    <w:rsid w:val="00334B86"/>
    <w:rsid w:val="00335A82"/>
    <w:rsid w:val="00335FB1"/>
    <w:rsid w:val="0033641D"/>
    <w:rsid w:val="003365E0"/>
    <w:rsid w:val="0033679B"/>
    <w:rsid w:val="0033681B"/>
    <w:rsid w:val="00336BC9"/>
    <w:rsid w:val="00336BFE"/>
    <w:rsid w:val="003374ED"/>
    <w:rsid w:val="00337B36"/>
    <w:rsid w:val="003400F8"/>
    <w:rsid w:val="00340765"/>
    <w:rsid w:val="003408DF"/>
    <w:rsid w:val="003413BC"/>
    <w:rsid w:val="00341B06"/>
    <w:rsid w:val="00341DB1"/>
    <w:rsid w:val="00341F4D"/>
    <w:rsid w:val="00341FD1"/>
    <w:rsid w:val="00342345"/>
    <w:rsid w:val="003425FE"/>
    <w:rsid w:val="003426D6"/>
    <w:rsid w:val="00342746"/>
    <w:rsid w:val="003435CB"/>
    <w:rsid w:val="00343E66"/>
    <w:rsid w:val="00343FC6"/>
    <w:rsid w:val="00344409"/>
    <w:rsid w:val="00344C94"/>
    <w:rsid w:val="00344E70"/>
    <w:rsid w:val="00345394"/>
    <w:rsid w:val="003454C5"/>
    <w:rsid w:val="00345897"/>
    <w:rsid w:val="00345B0A"/>
    <w:rsid w:val="00345F6A"/>
    <w:rsid w:val="00346A44"/>
    <w:rsid w:val="00346BA4"/>
    <w:rsid w:val="00346FAA"/>
    <w:rsid w:val="0034725F"/>
    <w:rsid w:val="003476F0"/>
    <w:rsid w:val="00347718"/>
    <w:rsid w:val="003477C4"/>
    <w:rsid w:val="00347DFD"/>
    <w:rsid w:val="00350A29"/>
    <w:rsid w:val="00350CC2"/>
    <w:rsid w:val="003510A0"/>
    <w:rsid w:val="0035111B"/>
    <w:rsid w:val="00351CF8"/>
    <w:rsid w:val="00352259"/>
    <w:rsid w:val="003528AE"/>
    <w:rsid w:val="00352D99"/>
    <w:rsid w:val="00352DA8"/>
    <w:rsid w:val="00352E83"/>
    <w:rsid w:val="00353472"/>
    <w:rsid w:val="00353A1E"/>
    <w:rsid w:val="00353C55"/>
    <w:rsid w:val="00354401"/>
    <w:rsid w:val="00354954"/>
    <w:rsid w:val="00354D04"/>
    <w:rsid w:val="00355129"/>
    <w:rsid w:val="0035518C"/>
    <w:rsid w:val="00355490"/>
    <w:rsid w:val="00355DCF"/>
    <w:rsid w:val="00357226"/>
    <w:rsid w:val="00357969"/>
    <w:rsid w:val="00357D09"/>
    <w:rsid w:val="00357E68"/>
    <w:rsid w:val="00360660"/>
    <w:rsid w:val="00360B43"/>
    <w:rsid w:val="00360F36"/>
    <w:rsid w:val="003610DF"/>
    <w:rsid w:val="00361448"/>
    <w:rsid w:val="0036149A"/>
    <w:rsid w:val="0036152A"/>
    <w:rsid w:val="00361F26"/>
    <w:rsid w:val="003622E7"/>
    <w:rsid w:val="003624F0"/>
    <w:rsid w:val="00362AE6"/>
    <w:rsid w:val="00363877"/>
    <w:rsid w:val="00363894"/>
    <w:rsid w:val="00363A09"/>
    <w:rsid w:val="00363B02"/>
    <w:rsid w:val="003645B7"/>
    <w:rsid w:val="00364A6A"/>
    <w:rsid w:val="00364D39"/>
    <w:rsid w:val="00364E08"/>
    <w:rsid w:val="00364E13"/>
    <w:rsid w:val="00364F62"/>
    <w:rsid w:val="00365417"/>
    <w:rsid w:val="00365820"/>
    <w:rsid w:val="00365FE4"/>
    <w:rsid w:val="00366522"/>
    <w:rsid w:val="0036687F"/>
    <w:rsid w:val="0036707D"/>
    <w:rsid w:val="003676D0"/>
    <w:rsid w:val="00367E28"/>
    <w:rsid w:val="003700C9"/>
    <w:rsid w:val="003703A9"/>
    <w:rsid w:val="00370650"/>
    <w:rsid w:val="00370751"/>
    <w:rsid w:val="0037080A"/>
    <w:rsid w:val="00371AF5"/>
    <w:rsid w:val="00371FAE"/>
    <w:rsid w:val="00372104"/>
    <w:rsid w:val="0037275D"/>
    <w:rsid w:val="00372975"/>
    <w:rsid w:val="00372D4E"/>
    <w:rsid w:val="00373FF7"/>
    <w:rsid w:val="00374B1B"/>
    <w:rsid w:val="003751C3"/>
    <w:rsid w:val="003755BC"/>
    <w:rsid w:val="0037583C"/>
    <w:rsid w:val="00376372"/>
    <w:rsid w:val="00376536"/>
    <w:rsid w:val="00376663"/>
    <w:rsid w:val="00376ADD"/>
    <w:rsid w:val="00376CCF"/>
    <w:rsid w:val="00377625"/>
    <w:rsid w:val="00377931"/>
    <w:rsid w:val="00377F25"/>
    <w:rsid w:val="0038003B"/>
    <w:rsid w:val="0038056F"/>
    <w:rsid w:val="00380679"/>
    <w:rsid w:val="00380768"/>
    <w:rsid w:val="0038092C"/>
    <w:rsid w:val="00380B62"/>
    <w:rsid w:val="00380CE4"/>
    <w:rsid w:val="00380FE4"/>
    <w:rsid w:val="00381163"/>
    <w:rsid w:val="0038124F"/>
    <w:rsid w:val="00381F06"/>
    <w:rsid w:val="0038202D"/>
    <w:rsid w:val="0038217D"/>
    <w:rsid w:val="00382199"/>
    <w:rsid w:val="00382B56"/>
    <w:rsid w:val="00382C51"/>
    <w:rsid w:val="00382CAA"/>
    <w:rsid w:val="00382EA0"/>
    <w:rsid w:val="00382FB2"/>
    <w:rsid w:val="003836A6"/>
    <w:rsid w:val="00383A14"/>
    <w:rsid w:val="003841AB"/>
    <w:rsid w:val="00384231"/>
    <w:rsid w:val="003843DE"/>
    <w:rsid w:val="00384749"/>
    <w:rsid w:val="00384778"/>
    <w:rsid w:val="00384CE5"/>
    <w:rsid w:val="00385109"/>
    <w:rsid w:val="0038591B"/>
    <w:rsid w:val="00385A17"/>
    <w:rsid w:val="0038664E"/>
    <w:rsid w:val="00386B6D"/>
    <w:rsid w:val="00387870"/>
    <w:rsid w:val="0039048C"/>
    <w:rsid w:val="0039057C"/>
    <w:rsid w:val="00390BF9"/>
    <w:rsid w:val="003916ED"/>
    <w:rsid w:val="00392397"/>
    <w:rsid w:val="00392C0D"/>
    <w:rsid w:val="00392F1B"/>
    <w:rsid w:val="00392F2C"/>
    <w:rsid w:val="00393254"/>
    <w:rsid w:val="00393937"/>
    <w:rsid w:val="00393BBB"/>
    <w:rsid w:val="00393BD3"/>
    <w:rsid w:val="00394262"/>
    <w:rsid w:val="003942AC"/>
    <w:rsid w:val="00394B29"/>
    <w:rsid w:val="00395116"/>
    <w:rsid w:val="003959DF"/>
    <w:rsid w:val="00395D52"/>
    <w:rsid w:val="003960FA"/>
    <w:rsid w:val="00396136"/>
    <w:rsid w:val="00396657"/>
    <w:rsid w:val="00396B54"/>
    <w:rsid w:val="00396B61"/>
    <w:rsid w:val="00396DB9"/>
    <w:rsid w:val="00397531"/>
    <w:rsid w:val="003978D8"/>
    <w:rsid w:val="003979D2"/>
    <w:rsid w:val="003A0758"/>
    <w:rsid w:val="003A0B32"/>
    <w:rsid w:val="003A1465"/>
    <w:rsid w:val="003A1C94"/>
    <w:rsid w:val="003A1F13"/>
    <w:rsid w:val="003A234F"/>
    <w:rsid w:val="003A23C8"/>
    <w:rsid w:val="003A2697"/>
    <w:rsid w:val="003A2ACB"/>
    <w:rsid w:val="003A2E7D"/>
    <w:rsid w:val="003A34BF"/>
    <w:rsid w:val="003A3720"/>
    <w:rsid w:val="003A37FC"/>
    <w:rsid w:val="003A38CE"/>
    <w:rsid w:val="003A3DE5"/>
    <w:rsid w:val="003A3FB7"/>
    <w:rsid w:val="003A40D2"/>
    <w:rsid w:val="003A4270"/>
    <w:rsid w:val="003A4C4E"/>
    <w:rsid w:val="003A58C5"/>
    <w:rsid w:val="003A590C"/>
    <w:rsid w:val="003A5B42"/>
    <w:rsid w:val="003A628B"/>
    <w:rsid w:val="003A62AD"/>
    <w:rsid w:val="003A6D06"/>
    <w:rsid w:val="003A6E7C"/>
    <w:rsid w:val="003A6ED6"/>
    <w:rsid w:val="003B0164"/>
    <w:rsid w:val="003B04DC"/>
    <w:rsid w:val="003B06A1"/>
    <w:rsid w:val="003B089F"/>
    <w:rsid w:val="003B10F8"/>
    <w:rsid w:val="003B2069"/>
    <w:rsid w:val="003B309E"/>
    <w:rsid w:val="003B33EC"/>
    <w:rsid w:val="003B366B"/>
    <w:rsid w:val="003B3740"/>
    <w:rsid w:val="003B4B4D"/>
    <w:rsid w:val="003B4C2D"/>
    <w:rsid w:val="003B52E3"/>
    <w:rsid w:val="003B55C4"/>
    <w:rsid w:val="003B635C"/>
    <w:rsid w:val="003B6426"/>
    <w:rsid w:val="003B6523"/>
    <w:rsid w:val="003B6798"/>
    <w:rsid w:val="003B67DB"/>
    <w:rsid w:val="003B7652"/>
    <w:rsid w:val="003B77B4"/>
    <w:rsid w:val="003B7CA2"/>
    <w:rsid w:val="003C00FD"/>
    <w:rsid w:val="003C01CD"/>
    <w:rsid w:val="003C032D"/>
    <w:rsid w:val="003C0365"/>
    <w:rsid w:val="003C03AE"/>
    <w:rsid w:val="003C0717"/>
    <w:rsid w:val="003C1012"/>
    <w:rsid w:val="003C1086"/>
    <w:rsid w:val="003C12C1"/>
    <w:rsid w:val="003C14A8"/>
    <w:rsid w:val="003C196F"/>
    <w:rsid w:val="003C1E0E"/>
    <w:rsid w:val="003C2062"/>
    <w:rsid w:val="003C212E"/>
    <w:rsid w:val="003C219E"/>
    <w:rsid w:val="003C30DF"/>
    <w:rsid w:val="003C31BF"/>
    <w:rsid w:val="003C348B"/>
    <w:rsid w:val="003C38E8"/>
    <w:rsid w:val="003C3994"/>
    <w:rsid w:val="003C3A46"/>
    <w:rsid w:val="003C44CD"/>
    <w:rsid w:val="003C4521"/>
    <w:rsid w:val="003C54B6"/>
    <w:rsid w:val="003C561D"/>
    <w:rsid w:val="003C5C79"/>
    <w:rsid w:val="003C61E4"/>
    <w:rsid w:val="003C7288"/>
    <w:rsid w:val="003C7537"/>
    <w:rsid w:val="003C7DF4"/>
    <w:rsid w:val="003D0013"/>
    <w:rsid w:val="003D09D6"/>
    <w:rsid w:val="003D130F"/>
    <w:rsid w:val="003D1520"/>
    <w:rsid w:val="003D1531"/>
    <w:rsid w:val="003D15B7"/>
    <w:rsid w:val="003D160D"/>
    <w:rsid w:val="003D1F1C"/>
    <w:rsid w:val="003D2967"/>
    <w:rsid w:val="003D3084"/>
    <w:rsid w:val="003D31AB"/>
    <w:rsid w:val="003D3CE0"/>
    <w:rsid w:val="003D3E0D"/>
    <w:rsid w:val="003D45BE"/>
    <w:rsid w:val="003D4742"/>
    <w:rsid w:val="003D4E77"/>
    <w:rsid w:val="003D5302"/>
    <w:rsid w:val="003D54B0"/>
    <w:rsid w:val="003D5650"/>
    <w:rsid w:val="003D5962"/>
    <w:rsid w:val="003D5A6A"/>
    <w:rsid w:val="003D661A"/>
    <w:rsid w:val="003D69DE"/>
    <w:rsid w:val="003D745D"/>
    <w:rsid w:val="003E0115"/>
    <w:rsid w:val="003E0F41"/>
    <w:rsid w:val="003E133A"/>
    <w:rsid w:val="003E1490"/>
    <w:rsid w:val="003E18AC"/>
    <w:rsid w:val="003E1ABE"/>
    <w:rsid w:val="003E1F43"/>
    <w:rsid w:val="003E2639"/>
    <w:rsid w:val="003E2B59"/>
    <w:rsid w:val="003E2B75"/>
    <w:rsid w:val="003E3A80"/>
    <w:rsid w:val="003E3BC9"/>
    <w:rsid w:val="003E3DCB"/>
    <w:rsid w:val="003E4B5E"/>
    <w:rsid w:val="003E50FE"/>
    <w:rsid w:val="003E54BB"/>
    <w:rsid w:val="003E5644"/>
    <w:rsid w:val="003E5734"/>
    <w:rsid w:val="003E5D17"/>
    <w:rsid w:val="003E5FB7"/>
    <w:rsid w:val="003E6010"/>
    <w:rsid w:val="003E63E7"/>
    <w:rsid w:val="003E7084"/>
    <w:rsid w:val="003E7481"/>
    <w:rsid w:val="003E785E"/>
    <w:rsid w:val="003F01E1"/>
    <w:rsid w:val="003F0236"/>
    <w:rsid w:val="003F03A9"/>
    <w:rsid w:val="003F0866"/>
    <w:rsid w:val="003F0879"/>
    <w:rsid w:val="003F0C20"/>
    <w:rsid w:val="003F0E1E"/>
    <w:rsid w:val="003F10BF"/>
    <w:rsid w:val="003F135F"/>
    <w:rsid w:val="003F1B52"/>
    <w:rsid w:val="003F1EDD"/>
    <w:rsid w:val="003F2260"/>
    <w:rsid w:val="003F2303"/>
    <w:rsid w:val="003F2916"/>
    <w:rsid w:val="003F337D"/>
    <w:rsid w:val="003F3409"/>
    <w:rsid w:val="003F3423"/>
    <w:rsid w:val="003F39A4"/>
    <w:rsid w:val="003F41B8"/>
    <w:rsid w:val="003F44DD"/>
    <w:rsid w:val="003F4659"/>
    <w:rsid w:val="003F46EB"/>
    <w:rsid w:val="003F4C5D"/>
    <w:rsid w:val="003F5170"/>
    <w:rsid w:val="003F52F4"/>
    <w:rsid w:val="003F5559"/>
    <w:rsid w:val="003F5568"/>
    <w:rsid w:val="003F570D"/>
    <w:rsid w:val="003F586F"/>
    <w:rsid w:val="003F5BA7"/>
    <w:rsid w:val="003F5F8D"/>
    <w:rsid w:val="003F6186"/>
    <w:rsid w:val="003F6471"/>
    <w:rsid w:val="003F67B8"/>
    <w:rsid w:val="003F6812"/>
    <w:rsid w:val="003F6A6C"/>
    <w:rsid w:val="003F71EE"/>
    <w:rsid w:val="003F7642"/>
    <w:rsid w:val="003F7824"/>
    <w:rsid w:val="003F7856"/>
    <w:rsid w:val="003F7DA9"/>
    <w:rsid w:val="003F7DDA"/>
    <w:rsid w:val="00400105"/>
    <w:rsid w:val="00400242"/>
    <w:rsid w:val="0040039D"/>
    <w:rsid w:val="004003C8"/>
    <w:rsid w:val="004004C5"/>
    <w:rsid w:val="00400A00"/>
    <w:rsid w:val="00400E6F"/>
    <w:rsid w:val="00401297"/>
    <w:rsid w:val="00401582"/>
    <w:rsid w:val="00401E49"/>
    <w:rsid w:val="004022E3"/>
    <w:rsid w:val="0040281C"/>
    <w:rsid w:val="004037D0"/>
    <w:rsid w:val="004040E4"/>
    <w:rsid w:val="00404685"/>
    <w:rsid w:val="004048A0"/>
    <w:rsid w:val="00404C03"/>
    <w:rsid w:val="00404C91"/>
    <w:rsid w:val="004058FB"/>
    <w:rsid w:val="00405B2F"/>
    <w:rsid w:val="004064F4"/>
    <w:rsid w:val="00406543"/>
    <w:rsid w:val="00406CC3"/>
    <w:rsid w:val="00406EB0"/>
    <w:rsid w:val="00407734"/>
    <w:rsid w:val="004079BD"/>
    <w:rsid w:val="00410359"/>
    <w:rsid w:val="004107A9"/>
    <w:rsid w:val="004109CA"/>
    <w:rsid w:val="00410F6A"/>
    <w:rsid w:val="0041144D"/>
    <w:rsid w:val="00411B18"/>
    <w:rsid w:val="00411EE6"/>
    <w:rsid w:val="00411F72"/>
    <w:rsid w:val="004122D0"/>
    <w:rsid w:val="004130D2"/>
    <w:rsid w:val="0041319E"/>
    <w:rsid w:val="004131B0"/>
    <w:rsid w:val="00413584"/>
    <w:rsid w:val="0041392D"/>
    <w:rsid w:val="00413CCD"/>
    <w:rsid w:val="00415638"/>
    <w:rsid w:val="00415757"/>
    <w:rsid w:val="00415946"/>
    <w:rsid w:val="00415B2E"/>
    <w:rsid w:val="004166B4"/>
    <w:rsid w:val="00417071"/>
    <w:rsid w:val="00417626"/>
    <w:rsid w:val="00417ADA"/>
    <w:rsid w:val="0042087C"/>
    <w:rsid w:val="0042087E"/>
    <w:rsid w:val="004209F5"/>
    <w:rsid w:val="00420DE8"/>
    <w:rsid w:val="00420ECE"/>
    <w:rsid w:val="004210D6"/>
    <w:rsid w:val="00421301"/>
    <w:rsid w:val="0042196E"/>
    <w:rsid w:val="0042213F"/>
    <w:rsid w:val="004227A7"/>
    <w:rsid w:val="00422942"/>
    <w:rsid w:val="00422B10"/>
    <w:rsid w:val="00422D27"/>
    <w:rsid w:val="004234B3"/>
    <w:rsid w:val="00423A4F"/>
    <w:rsid w:val="00423F4A"/>
    <w:rsid w:val="004241A9"/>
    <w:rsid w:val="00424994"/>
    <w:rsid w:val="00424FAB"/>
    <w:rsid w:val="00425399"/>
    <w:rsid w:val="004254DE"/>
    <w:rsid w:val="004257C0"/>
    <w:rsid w:val="00425A21"/>
    <w:rsid w:val="00425BE7"/>
    <w:rsid w:val="00425DCB"/>
    <w:rsid w:val="0042611D"/>
    <w:rsid w:val="00426426"/>
    <w:rsid w:val="00426698"/>
    <w:rsid w:val="00426881"/>
    <w:rsid w:val="0042697B"/>
    <w:rsid w:val="0042728B"/>
    <w:rsid w:val="004273B4"/>
    <w:rsid w:val="0042754C"/>
    <w:rsid w:val="00427948"/>
    <w:rsid w:val="00427BAF"/>
    <w:rsid w:val="00427F99"/>
    <w:rsid w:val="00430006"/>
    <w:rsid w:val="00430328"/>
    <w:rsid w:val="00430500"/>
    <w:rsid w:val="00430DEA"/>
    <w:rsid w:val="00430EC6"/>
    <w:rsid w:val="004314E0"/>
    <w:rsid w:val="004314ED"/>
    <w:rsid w:val="0043150C"/>
    <w:rsid w:val="00431F2B"/>
    <w:rsid w:val="004322FB"/>
    <w:rsid w:val="0043280A"/>
    <w:rsid w:val="00432E88"/>
    <w:rsid w:val="00432F29"/>
    <w:rsid w:val="004333EB"/>
    <w:rsid w:val="004334CF"/>
    <w:rsid w:val="00433732"/>
    <w:rsid w:val="00433D36"/>
    <w:rsid w:val="00433D80"/>
    <w:rsid w:val="00434524"/>
    <w:rsid w:val="00434740"/>
    <w:rsid w:val="00434C2C"/>
    <w:rsid w:val="00435008"/>
    <w:rsid w:val="0043511E"/>
    <w:rsid w:val="00435359"/>
    <w:rsid w:val="00435688"/>
    <w:rsid w:val="00435BE4"/>
    <w:rsid w:val="00436394"/>
    <w:rsid w:val="00436A3D"/>
    <w:rsid w:val="00436AF5"/>
    <w:rsid w:val="00436CA6"/>
    <w:rsid w:val="00436DF2"/>
    <w:rsid w:val="00437542"/>
    <w:rsid w:val="00437AF0"/>
    <w:rsid w:val="00437F75"/>
    <w:rsid w:val="004400A1"/>
    <w:rsid w:val="004400A2"/>
    <w:rsid w:val="0044037E"/>
    <w:rsid w:val="004403D6"/>
    <w:rsid w:val="004405CB"/>
    <w:rsid w:val="004406B4"/>
    <w:rsid w:val="0044073D"/>
    <w:rsid w:val="00440948"/>
    <w:rsid w:val="00440AE7"/>
    <w:rsid w:val="00440C7A"/>
    <w:rsid w:val="00441210"/>
    <w:rsid w:val="004419C1"/>
    <w:rsid w:val="00442388"/>
    <w:rsid w:val="0044259F"/>
    <w:rsid w:val="004429BE"/>
    <w:rsid w:val="004431F3"/>
    <w:rsid w:val="00443446"/>
    <w:rsid w:val="00443594"/>
    <w:rsid w:val="00443877"/>
    <w:rsid w:val="00443C58"/>
    <w:rsid w:val="00443CF6"/>
    <w:rsid w:val="0044461B"/>
    <w:rsid w:val="00444770"/>
    <w:rsid w:val="004447E9"/>
    <w:rsid w:val="00444DB1"/>
    <w:rsid w:val="00444DBE"/>
    <w:rsid w:val="00444E39"/>
    <w:rsid w:val="004456F6"/>
    <w:rsid w:val="00446583"/>
    <w:rsid w:val="004466C1"/>
    <w:rsid w:val="00446ADA"/>
    <w:rsid w:val="00446AEA"/>
    <w:rsid w:val="004471D0"/>
    <w:rsid w:val="00447360"/>
    <w:rsid w:val="00447E24"/>
    <w:rsid w:val="00447EE5"/>
    <w:rsid w:val="004500EE"/>
    <w:rsid w:val="004501D8"/>
    <w:rsid w:val="00450276"/>
    <w:rsid w:val="004505EA"/>
    <w:rsid w:val="00450A37"/>
    <w:rsid w:val="00450DF3"/>
    <w:rsid w:val="00451244"/>
    <w:rsid w:val="00451763"/>
    <w:rsid w:val="00451969"/>
    <w:rsid w:val="00451A8C"/>
    <w:rsid w:val="00451B28"/>
    <w:rsid w:val="00451F80"/>
    <w:rsid w:val="0045246E"/>
    <w:rsid w:val="00452571"/>
    <w:rsid w:val="004526FD"/>
    <w:rsid w:val="00452718"/>
    <w:rsid w:val="00452A12"/>
    <w:rsid w:val="00452D24"/>
    <w:rsid w:val="0045312A"/>
    <w:rsid w:val="00453506"/>
    <w:rsid w:val="00453E3E"/>
    <w:rsid w:val="004542E7"/>
    <w:rsid w:val="004547AB"/>
    <w:rsid w:val="00454E7A"/>
    <w:rsid w:val="00454F28"/>
    <w:rsid w:val="00454F32"/>
    <w:rsid w:val="00454F63"/>
    <w:rsid w:val="004553E2"/>
    <w:rsid w:val="00455E11"/>
    <w:rsid w:val="00455E51"/>
    <w:rsid w:val="00456581"/>
    <w:rsid w:val="0045668F"/>
    <w:rsid w:val="004568D0"/>
    <w:rsid w:val="0045726D"/>
    <w:rsid w:val="004573BE"/>
    <w:rsid w:val="004575CC"/>
    <w:rsid w:val="004576CE"/>
    <w:rsid w:val="004607F8"/>
    <w:rsid w:val="004610A0"/>
    <w:rsid w:val="004616D2"/>
    <w:rsid w:val="00461722"/>
    <w:rsid w:val="00461A98"/>
    <w:rsid w:val="00461E91"/>
    <w:rsid w:val="0046208A"/>
    <w:rsid w:val="004626D6"/>
    <w:rsid w:val="00462C22"/>
    <w:rsid w:val="00462C2D"/>
    <w:rsid w:val="0046311A"/>
    <w:rsid w:val="004631FD"/>
    <w:rsid w:val="004637A2"/>
    <w:rsid w:val="00463801"/>
    <w:rsid w:val="00464094"/>
    <w:rsid w:val="00464425"/>
    <w:rsid w:val="00464A5B"/>
    <w:rsid w:val="00465206"/>
    <w:rsid w:val="00465524"/>
    <w:rsid w:val="00465C7D"/>
    <w:rsid w:val="00465D74"/>
    <w:rsid w:val="00466180"/>
    <w:rsid w:val="004669A9"/>
    <w:rsid w:val="00466C5B"/>
    <w:rsid w:val="004677D0"/>
    <w:rsid w:val="004677E6"/>
    <w:rsid w:val="00467A76"/>
    <w:rsid w:val="00467C1B"/>
    <w:rsid w:val="00470080"/>
    <w:rsid w:val="00470128"/>
    <w:rsid w:val="00470772"/>
    <w:rsid w:val="00470E89"/>
    <w:rsid w:val="0047126A"/>
    <w:rsid w:val="00471437"/>
    <w:rsid w:val="00471A16"/>
    <w:rsid w:val="004721E9"/>
    <w:rsid w:val="00472384"/>
    <w:rsid w:val="00472E8A"/>
    <w:rsid w:val="00472FB0"/>
    <w:rsid w:val="0047322C"/>
    <w:rsid w:val="0047323D"/>
    <w:rsid w:val="00473716"/>
    <w:rsid w:val="00473E6C"/>
    <w:rsid w:val="00473F41"/>
    <w:rsid w:val="00474332"/>
    <w:rsid w:val="00474A40"/>
    <w:rsid w:val="00474E7E"/>
    <w:rsid w:val="0047564F"/>
    <w:rsid w:val="004756DC"/>
    <w:rsid w:val="00475D19"/>
    <w:rsid w:val="00475D9D"/>
    <w:rsid w:val="004762C2"/>
    <w:rsid w:val="00476F0B"/>
    <w:rsid w:val="00477503"/>
    <w:rsid w:val="0048097E"/>
    <w:rsid w:val="00480AD5"/>
    <w:rsid w:val="00480E34"/>
    <w:rsid w:val="004814AF"/>
    <w:rsid w:val="004814E9"/>
    <w:rsid w:val="004819D5"/>
    <w:rsid w:val="00481CB1"/>
    <w:rsid w:val="00481D5A"/>
    <w:rsid w:val="00481FFA"/>
    <w:rsid w:val="004829F2"/>
    <w:rsid w:val="00482E0F"/>
    <w:rsid w:val="004834AA"/>
    <w:rsid w:val="004837FA"/>
    <w:rsid w:val="00483B1D"/>
    <w:rsid w:val="00483B8E"/>
    <w:rsid w:val="00485367"/>
    <w:rsid w:val="004853AF"/>
    <w:rsid w:val="004854E5"/>
    <w:rsid w:val="00485ED8"/>
    <w:rsid w:val="00486323"/>
    <w:rsid w:val="004866B5"/>
    <w:rsid w:val="00486A47"/>
    <w:rsid w:val="0048741E"/>
    <w:rsid w:val="00487550"/>
    <w:rsid w:val="00487656"/>
    <w:rsid w:val="0048770C"/>
    <w:rsid w:val="0048778A"/>
    <w:rsid w:val="00487EAF"/>
    <w:rsid w:val="00487F91"/>
    <w:rsid w:val="0049006A"/>
    <w:rsid w:val="004902C5"/>
    <w:rsid w:val="0049065D"/>
    <w:rsid w:val="00491204"/>
    <w:rsid w:val="00491EBC"/>
    <w:rsid w:val="00491FE9"/>
    <w:rsid w:val="004927D2"/>
    <w:rsid w:val="00492A08"/>
    <w:rsid w:val="00492EC5"/>
    <w:rsid w:val="00492FD0"/>
    <w:rsid w:val="00493059"/>
    <w:rsid w:val="0049361E"/>
    <w:rsid w:val="0049435A"/>
    <w:rsid w:val="00494476"/>
    <w:rsid w:val="00494BFB"/>
    <w:rsid w:val="004953CE"/>
    <w:rsid w:val="0049570B"/>
    <w:rsid w:val="00495CC5"/>
    <w:rsid w:val="004960FC"/>
    <w:rsid w:val="00496B9F"/>
    <w:rsid w:val="00497468"/>
    <w:rsid w:val="0049748A"/>
    <w:rsid w:val="004A0164"/>
    <w:rsid w:val="004A02B7"/>
    <w:rsid w:val="004A06F4"/>
    <w:rsid w:val="004A0796"/>
    <w:rsid w:val="004A0CD3"/>
    <w:rsid w:val="004A127A"/>
    <w:rsid w:val="004A1B01"/>
    <w:rsid w:val="004A1CF9"/>
    <w:rsid w:val="004A28A9"/>
    <w:rsid w:val="004A3547"/>
    <w:rsid w:val="004A357E"/>
    <w:rsid w:val="004A3AEE"/>
    <w:rsid w:val="004A3C39"/>
    <w:rsid w:val="004A3F1C"/>
    <w:rsid w:val="004A42E9"/>
    <w:rsid w:val="004A4442"/>
    <w:rsid w:val="004A4BDB"/>
    <w:rsid w:val="004A4BE9"/>
    <w:rsid w:val="004A526C"/>
    <w:rsid w:val="004A58E1"/>
    <w:rsid w:val="004A5956"/>
    <w:rsid w:val="004A6227"/>
    <w:rsid w:val="004A6232"/>
    <w:rsid w:val="004A67EA"/>
    <w:rsid w:val="004A6C7B"/>
    <w:rsid w:val="004A6E10"/>
    <w:rsid w:val="004A6EF1"/>
    <w:rsid w:val="004A7045"/>
    <w:rsid w:val="004A7144"/>
    <w:rsid w:val="004A7F67"/>
    <w:rsid w:val="004B01AF"/>
    <w:rsid w:val="004B0505"/>
    <w:rsid w:val="004B05CE"/>
    <w:rsid w:val="004B0666"/>
    <w:rsid w:val="004B066C"/>
    <w:rsid w:val="004B0EA5"/>
    <w:rsid w:val="004B15CE"/>
    <w:rsid w:val="004B1B0F"/>
    <w:rsid w:val="004B26A6"/>
    <w:rsid w:val="004B298D"/>
    <w:rsid w:val="004B2CAF"/>
    <w:rsid w:val="004B2F06"/>
    <w:rsid w:val="004B35F0"/>
    <w:rsid w:val="004B3E27"/>
    <w:rsid w:val="004B4E85"/>
    <w:rsid w:val="004B4EA3"/>
    <w:rsid w:val="004B50A2"/>
    <w:rsid w:val="004B55C2"/>
    <w:rsid w:val="004B5A67"/>
    <w:rsid w:val="004B5DFF"/>
    <w:rsid w:val="004B6EF8"/>
    <w:rsid w:val="004B6EFC"/>
    <w:rsid w:val="004B7197"/>
    <w:rsid w:val="004B7270"/>
    <w:rsid w:val="004B7564"/>
    <w:rsid w:val="004B788C"/>
    <w:rsid w:val="004B7CA8"/>
    <w:rsid w:val="004B7FC0"/>
    <w:rsid w:val="004B7FE7"/>
    <w:rsid w:val="004C05B1"/>
    <w:rsid w:val="004C071D"/>
    <w:rsid w:val="004C0D84"/>
    <w:rsid w:val="004C0F51"/>
    <w:rsid w:val="004C1306"/>
    <w:rsid w:val="004C16E5"/>
    <w:rsid w:val="004C1A36"/>
    <w:rsid w:val="004C230B"/>
    <w:rsid w:val="004C2692"/>
    <w:rsid w:val="004C2A1B"/>
    <w:rsid w:val="004C33F2"/>
    <w:rsid w:val="004C375A"/>
    <w:rsid w:val="004C3BC1"/>
    <w:rsid w:val="004C3EA0"/>
    <w:rsid w:val="004C4762"/>
    <w:rsid w:val="004C4ACF"/>
    <w:rsid w:val="004C4DD3"/>
    <w:rsid w:val="004C53E2"/>
    <w:rsid w:val="004C5481"/>
    <w:rsid w:val="004C5591"/>
    <w:rsid w:val="004C5A48"/>
    <w:rsid w:val="004C5B18"/>
    <w:rsid w:val="004C67A3"/>
    <w:rsid w:val="004C7614"/>
    <w:rsid w:val="004C784F"/>
    <w:rsid w:val="004CC1C1"/>
    <w:rsid w:val="004D0550"/>
    <w:rsid w:val="004D0930"/>
    <w:rsid w:val="004D125B"/>
    <w:rsid w:val="004D129A"/>
    <w:rsid w:val="004D12D8"/>
    <w:rsid w:val="004D1507"/>
    <w:rsid w:val="004D1A6A"/>
    <w:rsid w:val="004D1B83"/>
    <w:rsid w:val="004D1FEA"/>
    <w:rsid w:val="004D2D1A"/>
    <w:rsid w:val="004D2F69"/>
    <w:rsid w:val="004D312F"/>
    <w:rsid w:val="004D32C6"/>
    <w:rsid w:val="004D44F0"/>
    <w:rsid w:val="004D45AC"/>
    <w:rsid w:val="004D54DC"/>
    <w:rsid w:val="004D5A2D"/>
    <w:rsid w:val="004D5B48"/>
    <w:rsid w:val="004D5EBA"/>
    <w:rsid w:val="004D5FFF"/>
    <w:rsid w:val="004D63BA"/>
    <w:rsid w:val="004D63E3"/>
    <w:rsid w:val="004D66BD"/>
    <w:rsid w:val="004D68AD"/>
    <w:rsid w:val="004D6B21"/>
    <w:rsid w:val="004D70CF"/>
    <w:rsid w:val="004D7964"/>
    <w:rsid w:val="004D7AFF"/>
    <w:rsid w:val="004D7DFC"/>
    <w:rsid w:val="004D7E4F"/>
    <w:rsid w:val="004E0AB5"/>
    <w:rsid w:val="004E0B95"/>
    <w:rsid w:val="004E0F9F"/>
    <w:rsid w:val="004E13A3"/>
    <w:rsid w:val="004E1D3F"/>
    <w:rsid w:val="004E1F86"/>
    <w:rsid w:val="004E27A1"/>
    <w:rsid w:val="004E2842"/>
    <w:rsid w:val="004E2B3F"/>
    <w:rsid w:val="004E2B8C"/>
    <w:rsid w:val="004E31D9"/>
    <w:rsid w:val="004E371E"/>
    <w:rsid w:val="004E3A3A"/>
    <w:rsid w:val="004E3ABC"/>
    <w:rsid w:val="004E3EF0"/>
    <w:rsid w:val="004E4028"/>
    <w:rsid w:val="004E4215"/>
    <w:rsid w:val="004E488B"/>
    <w:rsid w:val="004E50DA"/>
    <w:rsid w:val="004E52DF"/>
    <w:rsid w:val="004E6B33"/>
    <w:rsid w:val="004E6C98"/>
    <w:rsid w:val="004E738B"/>
    <w:rsid w:val="004F05EA"/>
    <w:rsid w:val="004F0730"/>
    <w:rsid w:val="004F0832"/>
    <w:rsid w:val="004F1578"/>
    <w:rsid w:val="004F192E"/>
    <w:rsid w:val="004F1FC2"/>
    <w:rsid w:val="004F237F"/>
    <w:rsid w:val="004F2458"/>
    <w:rsid w:val="004F2537"/>
    <w:rsid w:val="004F27A9"/>
    <w:rsid w:val="004F2A19"/>
    <w:rsid w:val="004F2D35"/>
    <w:rsid w:val="004F2EDE"/>
    <w:rsid w:val="004F3A43"/>
    <w:rsid w:val="004F3F84"/>
    <w:rsid w:val="004F4113"/>
    <w:rsid w:val="004F545C"/>
    <w:rsid w:val="004F588E"/>
    <w:rsid w:val="004F5A4A"/>
    <w:rsid w:val="004F65A0"/>
    <w:rsid w:val="004F6A03"/>
    <w:rsid w:val="004F6D1F"/>
    <w:rsid w:val="004F7657"/>
    <w:rsid w:val="00500301"/>
    <w:rsid w:val="00500AB8"/>
    <w:rsid w:val="00500D3D"/>
    <w:rsid w:val="00501204"/>
    <w:rsid w:val="00501CEC"/>
    <w:rsid w:val="00501D91"/>
    <w:rsid w:val="00502041"/>
    <w:rsid w:val="005026DD"/>
    <w:rsid w:val="005027D2"/>
    <w:rsid w:val="005028C5"/>
    <w:rsid w:val="00502BA5"/>
    <w:rsid w:val="00502EB6"/>
    <w:rsid w:val="00502EC0"/>
    <w:rsid w:val="005039AF"/>
    <w:rsid w:val="005039C5"/>
    <w:rsid w:val="00503A07"/>
    <w:rsid w:val="00504729"/>
    <w:rsid w:val="00504C00"/>
    <w:rsid w:val="005060FD"/>
    <w:rsid w:val="005065F2"/>
    <w:rsid w:val="00506B1E"/>
    <w:rsid w:val="00506D09"/>
    <w:rsid w:val="005071DC"/>
    <w:rsid w:val="0050730B"/>
    <w:rsid w:val="0050764C"/>
    <w:rsid w:val="005079AB"/>
    <w:rsid w:val="00507DA9"/>
    <w:rsid w:val="005101D7"/>
    <w:rsid w:val="0051073E"/>
    <w:rsid w:val="00511115"/>
    <w:rsid w:val="00511237"/>
    <w:rsid w:val="00511451"/>
    <w:rsid w:val="00511AA0"/>
    <w:rsid w:val="00511AF2"/>
    <w:rsid w:val="00511B7F"/>
    <w:rsid w:val="0051209B"/>
    <w:rsid w:val="0051298A"/>
    <w:rsid w:val="00512B95"/>
    <w:rsid w:val="00513285"/>
    <w:rsid w:val="00513A8F"/>
    <w:rsid w:val="00513D59"/>
    <w:rsid w:val="00513D5C"/>
    <w:rsid w:val="00514629"/>
    <w:rsid w:val="00514784"/>
    <w:rsid w:val="0051487B"/>
    <w:rsid w:val="00514A99"/>
    <w:rsid w:val="0051511E"/>
    <w:rsid w:val="0051539E"/>
    <w:rsid w:val="005159FF"/>
    <w:rsid w:val="00516560"/>
    <w:rsid w:val="005168EB"/>
    <w:rsid w:val="00516CB9"/>
    <w:rsid w:val="00516DDC"/>
    <w:rsid w:val="00516E0E"/>
    <w:rsid w:val="00517022"/>
    <w:rsid w:val="00517403"/>
    <w:rsid w:val="00517B0C"/>
    <w:rsid w:val="00520654"/>
    <w:rsid w:val="005206B9"/>
    <w:rsid w:val="00520B67"/>
    <w:rsid w:val="00520D1A"/>
    <w:rsid w:val="005212EF"/>
    <w:rsid w:val="00521777"/>
    <w:rsid w:val="005217A2"/>
    <w:rsid w:val="00521EF3"/>
    <w:rsid w:val="00522609"/>
    <w:rsid w:val="00522694"/>
    <w:rsid w:val="00522AB4"/>
    <w:rsid w:val="00523879"/>
    <w:rsid w:val="00523C4E"/>
    <w:rsid w:val="005241DD"/>
    <w:rsid w:val="0052439A"/>
    <w:rsid w:val="00524BB8"/>
    <w:rsid w:val="00524C04"/>
    <w:rsid w:val="00525624"/>
    <w:rsid w:val="005256DF"/>
    <w:rsid w:val="005258A8"/>
    <w:rsid w:val="005258AC"/>
    <w:rsid w:val="00525933"/>
    <w:rsid w:val="00525961"/>
    <w:rsid w:val="00526392"/>
    <w:rsid w:val="0052640A"/>
    <w:rsid w:val="0052687E"/>
    <w:rsid w:val="00526964"/>
    <w:rsid w:val="00526E11"/>
    <w:rsid w:val="0052725F"/>
    <w:rsid w:val="005277E4"/>
    <w:rsid w:val="0052FF11"/>
    <w:rsid w:val="00530094"/>
    <w:rsid w:val="005302DC"/>
    <w:rsid w:val="005306D4"/>
    <w:rsid w:val="00530E32"/>
    <w:rsid w:val="00531456"/>
    <w:rsid w:val="00531559"/>
    <w:rsid w:val="00531CA9"/>
    <w:rsid w:val="00532175"/>
    <w:rsid w:val="0053285C"/>
    <w:rsid w:val="00533390"/>
    <w:rsid w:val="00533508"/>
    <w:rsid w:val="005335EF"/>
    <w:rsid w:val="005337D9"/>
    <w:rsid w:val="00533960"/>
    <w:rsid w:val="00533A83"/>
    <w:rsid w:val="00533CE1"/>
    <w:rsid w:val="00533F66"/>
    <w:rsid w:val="005348E1"/>
    <w:rsid w:val="00535033"/>
    <w:rsid w:val="00535455"/>
    <w:rsid w:val="00535A69"/>
    <w:rsid w:val="005361AE"/>
    <w:rsid w:val="00536DA4"/>
    <w:rsid w:val="00536F10"/>
    <w:rsid w:val="005370FD"/>
    <w:rsid w:val="00537DDE"/>
    <w:rsid w:val="00537EEB"/>
    <w:rsid w:val="00537F73"/>
    <w:rsid w:val="00540752"/>
    <w:rsid w:val="005408C4"/>
    <w:rsid w:val="00540D67"/>
    <w:rsid w:val="005411A6"/>
    <w:rsid w:val="00541307"/>
    <w:rsid w:val="00541463"/>
    <w:rsid w:val="0054146C"/>
    <w:rsid w:val="005417BC"/>
    <w:rsid w:val="0054250E"/>
    <w:rsid w:val="005426A0"/>
    <w:rsid w:val="00542B86"/>
    <w:rsid w:val="00543BEB"/>
    <w:rsid w:val="00543C5D"/>
    <w:rsid w:val="00544320"/>
    <w:rsid w:val="0054439F"/>
    <w:rsid w:val="00544A14"/>
    <w:rsid w:val="00544B02"/>
    <w:rsid w:val="00544BC1"/>
    <w:rsid w:val="00544F39"/>
    <w:rsid w:val="005451C1"/>
    <w:rsid w:val="005455E0"/>
    <w:rsid w:val="005456F4"/>
    <w:rsid w:val="00545B5D"/>
    <w:rsid w:val="00546660"/>
    <w:rsid w:val="005470AB"/>
    <w:rsid w:val="00547ACF"/>
    <w:rsid w:val="00547E8C"/>
    <w:rsid w:val="00550DE8"/>
    <w:rsid w:val="00550F9E"/>
    <w:rsid w:val="00551027"/>
    <w:rsid w:val="00551383"/>
    <w:rsid w:val="005514C8"/>
    <w:rsid w:val="00551570"/>
    <w:rsid w:val="00551581"/>
    <w:rsid w:val="00551715"/>
    <w:rsid w:val="005517B5"/>
    <w:rsid w:val="00551D1F"/>
    <w:rsid w:val="00551F13"/>
    <w:rsid w:val="005520B0"/>
    <w:rsid w:val="00552512"/>
    <w:rsid w:val="00552877"/>
    <w:rsid w:val="00552D16"/>
    <w:rsid w:val="005533C3"/>
    <w:rsid w:val="0055394C"/>
    <w:rsid w:val="00553A41"/>
    <w:rsid w:val="00553AA5"/>
    <w:rsid w:val="00553C5D"/>
    <w:rsid w:val="00553CFC"/>
    <w:rsid w:val="0055422E"/>
    <w:rsid w:val="0055426D"/>
    <w:rsid w:val="00554B0B"/>
    <w:rsid w:val="0055533E"/>
    <w:rsid w:val="00555CA3"/>
    <w:rsid w:val="00556159"/>
    <w:rsid w:val="005561BF"/>
    <w:rsid w:val="0055644C"/>
    <w:rsid w:val="00556557"/>
    <w:rsid w:val="00556AAF"/>
    <w:rsid w:val="00556AB1"/>
    <w:rsid w:val="00556BCC"/>
    <w:rsid w:val="00556EB9"/>
    <w:rsid w:val="00557936"/>
    <w:rsid w:val="00557DCD"/>
    <w:rsid w:val="00560A62"/>
    <w:rsid w:val="00560A66"/>
    <w:rsid w:val="00560C33"/>
    <w:rsid w:val="00560F85"/>
    <w:rsid w:val="00561A03"/>
    <w:rsid w:val="00561BB9"/>
    <w:rsid w:val="005624AD"/>
    <w:rsid w:val="005632D6"/>
    <w:rsid w:val="005633CB"/>
    <w:rsid w:val="0056425A"/>
    <w:rsid w:val="0056431E"/>
    <w:rsid w:val="005644FA"/>
    <w:rsid w:val="00564640"/>
    <w:rsid w:val="00564690"/>
    <w:rsid w:val="00564E02"/>
    <w:rsid w:val="00565719"/>
    <w:rsid w:val="00565C75"/>
    <w:rsid w:val="00565CD0"/>
    <w:rsid w:val="005666B0"/>
    <w:rsid w:val="005668B7"/>
    <w:rsid w:val="0056698E"/>
    <w:rsid w:val="00566ABA"/>
    <w:rsid w:val="00566AE2"/>
    <w:rsid w:val="00566B25"/>
    <w:rsid w:val="00566CA8"/>
    <w:rsid w:val="0056703A"/>
    <w:rsid w:val="00567252"/>
    <w:rsid w:val="005677CB"/>
    <w:rsid w:val="00567C2F"/>
    <w:rsid w:val="00570253"/>
    <w:rsid w:val="0057063B"/>
    <w:rsid w:val="0057075B"/>
    <w:rsid w:val="0057091D"/>
    <w:rsid w:val="00570B2C"/>
    <w:rsid w:val="00570C42"/>
    <w:rsid w:val="00570DED"/>
    <w:rsid w:val="0057108D"/>
    <w:rsid w:val="005713D8"/>
    <w:rsid w:val="00571771"/>
    <w:rsid w:val="00571B5D"/>
    <w:rsid w:val="0057281D"/>
    <w:rsid w:val="00572D61"/>
    <w:rsid w:val="00572DF3"/>
    <w:rsid w:val="005730EE"/>
    <w:rsid w:val="00573141"/>
    <w:rsid w:val="005731A1"/>
    <w:rsid w:val="00573320"/>
    <w:rsid w:val="0057373D"/>
    <w:rsid w:val="0057416E"/>
    <w:rsid w:val="00574262"/>
    <w:rsid w:val="005748DE"/>
    <w:rsid w:val="00574F80"/>
    <w:rsid w:val="0057584E"/>
    <w:rsid w:val="00575E34"/>
    <w:rsid w:val="0057602F"/>
    <w:rsid w:val="00576312"/>
    <w:rsid w:val="005763FB"/>
    <w:rsid w:val="00576520"/>
    <w:rsid w:val="0057676C"/>
    <w:rsid w:val="005769B6"/>
    <w:rsid w:val="00576B10"/>
    <w:rsid w:val="00576B40"/>
    <w:rsid w:val="0057754D"/>
    <w:rsid w:val="005778F7"/>
    <w:rsid w:val="0057794C"/>
    <w:rsid w:val="005779CB"/>
    <w:rsid w:val="005802FE"/>
    <w:rsid w:val="00580B07"/>
    <w:rsid w:val="00580B46"/>
    <w:rsid w:val="00581635"/>
    <w:rsid w:val="00581706"/>
    <w:rsid w:val="00581EA0"/>
    <w:rsid w:val="00581EA4"/>
    <w:rsid w:val="005823DD"/>
    <w:rsid w:val="00582CDF"/>
    <w:rsid w:val="005850C1"/>
    <w:rsid w:val="00585F86"/>
    <w:rsid w:val="00586774"/>
    <w:rsid w:val="00586B20"/>
    <w:rsid w:val="00586E85"/>
    <w:rsid w:val="0058721C"/>
    <w:rsid w:val="005872FF"/>
    <w:rsid w:val="00587A7A"/>
    <w:rsid w:val="00587E86"/>
    <w:rsid w:val="0059171A"/>
    <w:rsid w:val="00591B92"/>
    <w:rsid w:val="00591C28"/>
    <w:rsid w:val="00591E72"/>
    <w:rsid w:val="0059241B"/>
    <w:rsid w:val="00592ABC"/>
    <w:rsid w:val="00592BBC"/>
    <w:rsid w:val="00592D2D"/>
    <w:rsid w:val="0059301B"/>
    <w:rsid w:val="00593091"/>
    <w:rsid w:val="00593197"/>
    <w:rsid w:val="00593393"/>
    <w:rsid w:val="00593864"/>
    <w:rsid w:val="00593E26"/>
    <w:rsid w:val="00594197"/>
    <w:rsid w:val="00594213"/>
    <w:rsid w:val="00594921"/>
    <w:rsid w:val="00594A7D"/>
    <w:rsid w:val="00594CFC"/>
    <w:rsid w:val="005953C1"/>
    <w:rsid w:val="00595581"/>
    <w:rsid w:val="005958BF"/>
    <w:rsid w:val="00595B34"/>
    <w:rsid w:val="00596242"/>
    <w:rsid w:val="00596341"/>
    <w:rsid w:val="005969B6"/>
    <w:rsid w:val="00596B16"/>
    <w:rsid w:val="005973E4"/>
    <w:rsid w:val="005977B6"/>
    <w:rsid w:val="005A02E2"/>
    <w:rsid w:val="005A0A9E"/>
    <w:rsid w:val="005A1459"/>
    <w:rsid w:val="005A1473"/>
    <w:rsid w:val="005A236B"/>
    <w:rsid w:val="005A2400"/>
    <w:rsid w:val="005A2470"/>
    <w:rsid w:val="005A24D0"/>
    <w:rsid w:val="005A25EA"/>
    <w:rsid w:val="005A280D"/>
    <w:rsid w:val="005A2ADC"/>
    <w:rsid w:val="005A2BF8"/>
    <w:rsid w:val="005A2ECD"/>
    <w:rsid w:val="005A2FC3"/>
    <w:rsid w:val="005A3332"/>
    <w:rsid w:val="005A40F1"/>
    <w:rsid w:val="005A447B"/>
    <w:rsid w:val="005A4844"/>
    <w:rsid w:val="005A4BD7"/>
    <w:rsid w:val="005A4D25"/>
    <w:rsid w:val="005A51FA"/>
    <w:rsid w:val="005A5D95"/>
    <w:rsid w:val="005A5DF4"/>
    <w:rsid w:val="005A6779"/>
    <w:rsid w:val="005A697B"/>
    <w:rsid w:val="005A6A55"/>
    <w:rsid w:val="005A7051"/>
    <w:rsid w:val="005A7491"/>
    <w:rsid w:val="005A749D"/>
    <w:rsid w:val="005A762E"/>
    <w:rsid w:val="005A7745"/>
    <w:rsid w:val="005B0561"/>
    <w:rsid w:val="005B0B29"/>
    <w:rsid w:val="005B0BAC"/>
    <w:rsid w:val="005B0BB7"/>
    <w:rsid w:val="005B0E63"/>
    <w:rsid w:val="005B0F83"/>
    <w:rsid w:val="005B127E"/>
    <w:rsid w:val="005B14CD"/>
    <w:rsid w:val="005B151B"/>
    <w:rsid w:val="005B1ADC"/>
    <w:rsid w:val="005B1DBA"/>
    <w:rsid w:val="005B2503"/>
    <w:rsid w:val="005B2549"/>
    <w:rsid w:val="005B2770"/>
    <w:rsid w:val="005B29B3"/>
    <w:rsid w:val="005B2DD3"/>
    <w:rsid w:val="005B33B5"/>
    <w:rsid w:val="005B3C39"/>
    <w:rsid w:val="005B3C6B"/>
    <w:rsid w:val="005B3D15"/>
    <w:rsid w:val="005B3DBB"/>
    <w:rsid w:val="005B4023"/>
    <w:rsid w:val="005B4C37"/>
    <w:rsid w:val="005B4C3D"/>
    <w:rsid w:val="005B525B"/>
    <w:rsid w:val="005B529A"/>
    <w:rsid w:val="005B539D"/>
    <w:rsid w:val="005B5584"/>
    <w:rsid w:val="005B590E"/>
    <w:rsid w:val="005B5CA1"/>
    <w:rsid w:val="005B5DF2"/>
    <w:rsid w:val="005B627C"/>
    <w:rsid w:val="005B69D1"/>
    <w:rsid w:val="005B6E54"/>
    <w:rsid w:val="005B6E6D"/>
    <w:rsid w:val="005B74FA"/>
    <w:rsid w:val="005B786A"/>
    <w:rsid w:val="005B793C"/>
    <w:rsid w:val="005B7F07"/>
    <w:rsid w:val="005C0203"/>
    <w:rsid w:val="005C0374"/>
    <w:rsid w:val="005C0528"/>
    <w:rsid w:val="005C06A6"/>
    <w:rsid w:val="005C071B"/>
    <w:rsid w:val="005C0914"/>
    <w:rsid w:val="005C093D"/>
    <w:rsid w:val="005C0DC3"/>
    <w:rsid w:val="005C1223"/>
    <w:rsid w:val="005C12C4"/>
    <w:rsid w:val="005C19EA"/>
    <w:rsid w:val="005C1C61"/>
    <w:rsid w:val="005C1E4C"/>
    <w:rsid w:val="005C1E8F"/>
    <w:rsid w:val="005C1F60"/>
    <w:rsid w:val="005C26C8"/>
    <w:rsid w:val="005C2AF1"/>
    <w:rsid w:val="005C31C1"/>
    <w:rsid w:val="005C46ED"/>
    <w:rsid w:val="005C5CDE"/>
    <w:rsid w:val="005C5F01"/>
    <w:rsid w:val="005C66C5"/>
    <w:rsid w:val="005C68EB"/>
    <w:rsid w:val="005C69D2"/>
    <w:rsid w:val="005C6CA5"/>
    <w:rsid w:val="005C6D73"/>
    <w:rsid w:val="005C6DB8"/>
    <w:rsid w:val="005C7030"/>
    <w:rsid w:val="005CEC93"/>
    <w:rsid w:val="005D0639"/>
    <w:rsid w:val="005D09CC"/>
    <w:rsid w:val="005D0EC6"/>
    <w:rsid w:val="005D1901"/>
    <w:rsid w:val="005D1AD8"/>
    <w:rsid w:val="005D1B53"/>
    <w:rsid w:val="005D1FBB"/>
    <w:rsid w:val="005D1FC0"/>
    <w:rsid w:val="005D2388"/>
    <w:rsid w:val="005D25B5"/>
    <w:rsid w:val="005D3132"/>
    <w:rsid w:val="005D3595"/>
    <w:rsid w:val="005D4636"/>
    <w:rsid w:val="005D485F"/>
    <w:rsid w:val="005D4BCF"/>
    <w:rsid w:val="005D4D5C"/>
    <w:rsid w:val="005D532C"/>
    <w:rsid w:val="005D5354"/>
    <w:rsid w:val="005D53AC"/>
    <w:rsid w:val="005D58E9"/>
    <w:rsid w:val="005D5BD6"/>
    <w:rsid w:val="005D5F2C"/>
    <w:rsid w:val="005D604D"/>
    <w:rsid w:val="005D6066"/>
    <w:rsid w:val="005D6260"/>
    <w:rsid w:val="005D635B"/>
    <w:rsid w:val="005D6719"/>
    <w:rsid w:val="005D746C"/>
    <w:rsid w:val="005D76E0"/>
    <w:rsid w:val="005D7822"/>
    <w:rsid w:val="005E00DC"/>
    <w:rsid w:val="005E0266"/>
    <w:rsid w:val="005E2593"/>
    <w:rsid w:val="005E283E"/>
    <w:rsid w:val="005E2C2B"/>
    <w:rsid w:val="005E3AD3"/>
    <w:rsid w:val="005E4858"/>
    <w:rsid w:val="005E4944"/>
    <w:rsid w:val="005E4A50"/>
    <w:rsid w:val="005E4A64"/>
    <w:rsid w:val="005E4DCD"/>
    <w:rsid w:val="005E5412"/>
    <w:rsid w:val="005E566E"/>
    <w:rsid w:val="005E57DD"/>
    <w:rsid w:val="005E5C70"/>
    <w:rsid w:val="005E5EB5"/>
    <w:rsid w:val="005E673D"/>
    <w:rsid w:val="005E6758"/>
    <w:rsid w:val="005E67F5"/>
    <w:rsid w:val="005E7460"/>
    <w:rsid w:val="005E75F1"/>
    <w:rsid w:val="005E772E"/>
    <w:rsid w:val="005F04C5"/>
    <w:rsid w:val="005F0B0C"/>
    <w:rsid w:val="005F0C30"/>
    <w:rsid w:val="005F129F"/>
    <w:rsid w:val="005F1A08"/>
    <w:rsid w:val="005F2562"/>
    <w:rsid w:val="005F25D4"/>
    <w:rsid w:val="005F2827"/>
    <w:rsid w:val="005F2986"/>
    <w:rsid w:val="005F2AC3"/>
    <w:rsid w:val="005F2BEF"/>
    <w:rsid w:val="005F33A7"/>
    <w:rsid w:val="005F34BF"/>
    <w:rsid w:val="005F3ADE"/>
    <w:rsid w:val="005F3B0E"/>
    <w:rsid w:val="005F3D52"/>
    <w:rsid w:val="005F3EDD"/>
    <w:rsid w:val="005F44FB"/>
    <w:rsid w:val="005F4D99"/>
    <w:rsid w:val="005F619D"/>
    <w:rsid w:val="005F64AC"/>
    <w:rsid w:val="005F6777"/>
    <w:rsid w:val="005F69E7"/>
    <w:rsid w:val="005F6B0E"/>
    <w:rsid w:val="005F6E13"/>
    <w:rsid w:val="005F701F"/>
    <w:rsid w:val="005F70B8"/>
    <w:rsid w:val="005F7ABD"/>
    <w:rsid w:val="005F7C19"/>
    <w:rsid w:val="006003A6"/>
    <w:rsid w:val="00600F47"/>
    <w:rsid w:val="006014D5"/>
    <w:rsid w:val="00601546"/>
    <w:rsid w:val="006015E0"/>
    <w:rsid w:val="00601CD7"/>
    <w:rsid w:val="00601F90"/>
    <w:rsid w:val="006022F9"/>
    <w:rsid w:val="006023CA"/>
    <w:rsid w:val="00603127"/>
    <w:rsid w:val="006034E7"/>
    <w:rsid w:val="006035AB"/>
    <w:rsid w:val="00603DD2"/>
    <w:rsid w:val="00603F30"/>
    <w:rsid w:val="00603F96"/>
    <w:rsid w:val="00604AF5"/>
    <w:rsid w:val="006056D4"/>
    <w:rsid w:val="00605D36"/>
    <w:rsid w:val="00605D4B"/>
    <w:rsid w:val="006064B3"/>
    <w:rsid w:val="0060674E"/>
    <w:rsid w:val="00606A7E"/>
    <w:rsid w:val="00606DAC"/>
    <w:rsid w:val="006071B8"/>
    <w:rsid w:val="006073C7"/>
    <w:rsid w:val="006075AA"/>
    <w:rsid w:val="006077DC"/>
    <w:rsid w:val="00607DA9"/>
    <w:rsid w:val="00607F6C"/>
    <w:rsid w:val="00610389"/>
    <w:rsid w:val="006107B8"/>
    <w:rsid w:val="00610985"/>
    <w:rsid w:val="00610EC0"/>
    <w:rsid w:val="00610EF9"/>
    <w:rsid w:val="0061121F"/>
    <w:rsid w:val="006115B0"/>
    <w:rsid w:val="00611658"/>
    <w:rsid w:val="006116E6"/>
    <w:rsid w:val="00611943"/>
    <w:rsid w:val="00611E13"/>
    <w:rsid w:val="00612253"/>
    <w:rsid w:val="006124C4"/>
    <w:rsid w:val="006127A4"/>
    <w:rsid w:val="00612C07"/>
    <w:rsid w:val="006130CC"/>
    <w:rsid w:val="006131E5"/>
    <w:rsid w:val="0061329F"/>
    <w:rsid w:val="00613521"/>
    <w:rsid w:val="0061362C"/>
    <w:rsid w:val="006140B2"/>
    <w:rsid w:val="0061416D"/>
    <w:rsid w:val="006143EF"/>
    <w:rsid w:val="006145B3"/>
    <w:rsid w:val="006146AF"/>
    <w:rsid w:val="00614A0E"/>
    <w:rsid w:val="00614A58"/>
    <w:rsid w:val="00614B12"/>
    <w:rsid w:val="00614E37"/>
    <w:rsid w:val="006160F1"/>
    <w:rsid w:val="006164DA"/>
    <w:rsid w:val="00616D24"/>
    <w:rsid w:val="00616DF6"/>
    <w:rsid w:val="00616E35"/>
    <w:rsid w:val="00617933"/>
    <w:rsid w:val="00617967"/>
    <w:rsid w:val="00617971"/>
    <w:rsid w:val="00617F75"/>
    <w:rsid w:val="00620301"/>
    <w:rsid w:val="006207BC"/>
    <w:rsid w:val="006209DB"/>
    <w:rsid w:val="006214E8"/>
    <w:rsid w:val="006215C6"/>
    <w:rsid w:val="00622433"/>
    <w:rsid w:val="00622A58"/>
    <w:rsid w:val="00622AB6"/>
    <w:rsid w:val="00622B24"/>
    <w:rsid w:val="00622D60"/>
    <w:rsid w:val="0062331B"/>
    <w:rsid w:val="006234F1"/>
    <w:rsid w:val="00624264"/>
    <w:rsid w:val="0062468E"/>
    <w:rsid w:val="006246A5"/>
    <w:rsid w:val="00624AF7"/>
    <w:rsid w:val="00625395"/>
    <w:rsid w:val="006254D3"/>
    <w:rsid w:val="00625719"/>
    <w:rsid w:val="0062590F"/>
    <w:rsid w:val="00625B30"/>
    <w:rsid w:val="006265C3"/>
    <w:rsid w:val="00626662"/>
    <w:rsid w:val="00626B9B"/>
    <w:rsid w:val="00626EA0"/>
    <w:rsid w:val="00627AB9"/>
    <w:rsid w:val="00627F0F"/>
    <w:rsid w:val="006309FF"/>
    <w:rsid w:val="00631080"/>
    <w:rsid w:val="0063121F"/>
    <w:rsid w:val="00631490"/>
    <w:rsid w:val="0063172D"/>
    <w:rsid w:val="006317CE"/>
    <w:rsid w:val="00631956"/>
    <w:rsid w:val="00631B77"/>
    <w:rsid w:val="00631E63"/>
    <w:rsid w:val="00632306"/>
    <w:rsid w:val="0063235E"/>
    <w:rsid w:val="00632C79"/>
    <w:rsid w:val="00632D50"/>
    <w:rsid w:val="00633579"/>
    <w:rsid w:val="006337F9"/>
    <w:rsid w:val="006339C5"/>
    <w:rsid w:val="006339DE"/>
    <w:rsid w:val="00633A89"/>
    <w:rsid w:val="00633BBB"/>
    <w:rsid w:val="00633EE9"/>
    <w:rsid w:val="006348DF"/>
    <w:rsid w:val="00634CE5"/>
    <w:rsid w:val="00634D01"/>
    <w:rsid w:val="00635563"/>
    <w:rsid w:val="00635C5C"/>
    <w:rsid w:val="006365E4"/>
    <w:rsid w:val="00636A14"/>
    <w:rsid w:val="00636A7E"/>
    <w:rsid w:val="0063768E"/>
    <w:rsid w:val="00640535"/>
    <w:rsid w:val="00640839"/>
    <w:rsid w:val="00640929"/>
    <w:rsid w:val="00640BD0"/>
    <w:rsid w:val="00640BE3"/>
    <w:rsid w:val="00640C46"/>
    <w:rsid w:val="00640C74"/>
    <w:rsid w:val="006416F5"/>
    <w:rsid w:val="00641729"/>
    <w:rsid w:val="00641D32"/>
    <w:rsid w:val="006423FC"/>
    <w:rsid w:val="0064262D"/>
    <w:rsid w:val="00642E94"/>
    <w:rsid w:val="00643CAD"/>
    <w:rsid w:val="00643D0D"/>
    <w:rsid w:val="00643E49"/>
    <w:rsid w:val="00643F97"/>
    <w:rsid w:val="00644228"/>
    <w:rsid w:val="006444F6"/>
    <w:rsid w:val="00644ED3"/>
    <w:rsid w:val="0064582F"/>
    <w:rsid w:val="0064584C"/>
    <w:rsid w:val="00645A69"/>
    <w:rsid w:val="00646840"/>
    <w:rsid w:val="00646A68"/>
    <w:rsid w:val="00647819"/>
    <w:rsid w:val="00647A69"/>
    <w:rsid w:val="00647B99"/>
    <w:rsid w:val="00647DC8"/>
    <w:rsid w:val="00647EB3"/>
    <w:rsid w:val="006501DD"/>
    <w:rsid w:val="006505CC"/>
    <w:rsid w:val="00650A6E"/>
    <w:rsid w:val="006510E3"/>
    <w:rsid w:val="0065138A"/>
    <w:rsid w:val="006514A8"/>
    <w:rsid w:val="006515BA"/>
    <w:rsid w:val="00651F25"/>
    <w:rsid w:val="006524F3"/>
    <w:rsid w:val="00652C2F"/>
    <w:rsid w:val="00652CF7"/>
    <w:rsid w:val="00652F0C"/>
    <w:rsid w:val="00654EA6"/>
    <w:rsid w:val="00654EF8"/>
    <w:rsid w:val="006552DC"/>
    <w:rsid w:val="0065536F"/>
    <w:rsid w:val="00655A1C"/>
    <w:rsid w:val="00656474"/>
    <w:rsid w:val="00656A86"/>
    <w:rsid w:val="00656B99"/>
    <w:rsid w:val="00657806"/>
    <w:rsid w:val="00657819"/>
    <w:rsid w:val="00657F47"/>
    <w:rsid w:val="00660042"/>
    <w:rsid w:val="00660407"/>
    <w:rsid w:val="0066084F"/>
    <w:rsid w:val="0066089A"/>
    <w:rsid w:val="00660D00"/>
    <w:rsid w:val="00660E76"/>
    <w:rsid w:val="0066110B"/>
    <w:rsid w:val="006613FF"/>
    <w:rsid w:val="00661A7F"/>
    <w:rsid w:val="00662244"/>
    <w:rsid w:val="00662344"/>
    <w:rsid w:val="006624D6"/>
    <w:rsid w:val="0066284B"/>
    <w:rsid w:val="0066397D"/>
    <w:rsid w:val="00664048"/>
    <w:rsid w:val="006640BA"/>
    <w:rsid w:val="006648EA"/>
    <w:rsid w:val="006649C2"/>
    <w:rsid w:val="00664C39"/>
    <w:rsid w:val="00664C9C"/>
    <w:rsid w:val="0066567B"/>
    <w:rsid w:val="00665D26"/>
    <w:rsid w:val="006671B7"/>
    <w:rsid w:val="0066723B"/>
    <w:rsid w:val="00667248"/>
    <w:rsid w:val="0066728C"/>
    <w:rsid w:val="00667596"/>
    <w:rsid w:val="006705FB"/>
    <w:rsid w:val="00670658"/>
    <w:rsid w:val="00670FAA"/>
    <w:rsid w:val="00670FFA"/>
    <w:rsid w:val="00671078"/>
    <w:rsid w:val="0067112F"/>
    <w:rsid w:val="00671EE2"/>
    <w:rsid w:val="006720EB"/>
    <w:rsid w:val="0067220B"/>
    <w:rsid w:val="0067240E"/>
    <w:rsid w:val="00672625"/>
    <w:rsid w:val="0067275F"/>
    <w:rsid w:val="00672B47"/>
    <w:rsid w:val="0067317F"/>
    <w:rsid w:val="0067381A"/>
    <w:rsid w:val="006746F0"/>
    <w:rsid w:val="00674B7E"/>
    <w:rsid w:val="00674BD4"/>
    <w:rsid w:val="00675339"/>
    <w:rsid w:val="00675856"/>
    <w:rsid w:val="00675CA6"/>
    <w:rsid w:val="00676396"/>
    <w:rsid w:val="006764BB"/>
    <w:rsid w:val="00676542"/>
    <w:rsid w:val="006769BF"/>
    <w:rsid w:val="00676A41"/>
    <w:rsid w:val="00676F6B"/>
    <w:rsid w:val="006770D3"/>
    <w:rsid w:val="00677872"/>
    <w:rsid w:val="00677D77"/>
    <w:rsid w:val="00677DFC"/>
    <w:rsid w:val="00677F3A"/>
    <w:rsid w:val="00680370"/>
    <w:rsid w:val="006805ED"/>
    <w:rsid w:val="00680B1F"/>
    <w:rsid w:val="0068155C"/>
    <w:rsid w:val="00681CAB"/>
    <w:rsid w:val="00681DC8"/>
    <w:rsid w:val="00681E15"/>
    <w:rsid w:val="0068212E"/>
    <w:rsid w:val="00682641"/>
    <w:rsid w:val="00682671"/>
    <w:rsid w:val="00682993"/>
    <w:rsid w:val="00682EDD"/>
    <w:rsid w:val="0068391A"/>
    <w:rsid w:val="0068391C"/>
    <w:rsid w:val="00683E30"/>
    <w:rsid w:val="006842B2"/>
    <w:rsid w:val="00684498"/>
    <w:rsid w:val="00685110"/>
    <w:rsid w:val="00685157"/>
    <w:rsid w:val="00685176"/>
    <w:rsid w:val="006853DD"/>
    <w:rsid w:val="006858B0"/>
    <w:rsid w:val="00686384"/>
    <w:rsid w:val="00686411"/>
    <w:rsid w:val="00687885"/>
    <w:rsid w:val="0069016C"/>
    <w:rsid w:val="0069042A"/>
    <w:rsid w:val="00690575"/>
    <w:rsid w:val="006908DC"/>
    <w:rsid w:val="00691276"/>
    <w:rsid w:val="00692B0D"/>
    <w:rsid w:val="006931D9"/>
    <w:rsid w:val="00693D8D"/>
    <w:rsid w:val="00694524"/>
    <w:rsid w:val="0069473D"/>
    <w:rsid w:val="00694A78"/>
    <w:rsid w:val="00694B8A"/>
    <w:rsid w:val="00694BD3"/>
    <w:rsid w:val="00694D03"/>
    <w:rsid w:val="00694D0C"/>
    <w:rsid w:val="00694D7B"/>
    <w:rsid w:val="00694F8C"/>
    <w:rsid w:val="0069539E"/>
    <w:rsid w:val="00695E78"/>
    <w:rsid w:val="0069622C"/>
    <w:rsid w:val="00696690"/>
    <w:rsid w:val="00696B60"/>
    <w:rsid w:val="00697108"/>
    <w:rsid w:val="006974F4"/>
    <w:rsid w:val="00697B4D"/>
    <w:rsid w:val="006A0019"/>
    <w:rsid w:val="006A007E"/>
    <w:rsid w:val="006A0080"/>
    <w:rsid w:val="006A03E5"/>
    <w:rsid w:val="006A0A65"/>
    <w:rsid w:val="006A0CEA"/>
    <w:rsid w:val="006A1462"/>
    <w:rsid w:val="006A1494"/>
    <w:rsid w:val="006A1A8C"/>
    <w:rsid w:val="006A1B42"/>
    <w:rsid w:val="006A1EEF"/>
    <w:rsid w:val="006A2097"/>
    <w:rsid w:val="006A21A4"/>
    <w:rsid w:val="006A2EB5"/>
    <w:rsid w:val="006A31C0"/>
    <w:rsid w:val="006A3214"/>
    <w:rsid w:val="006A3249"/>
    <w:rsid w:val="006A33D6"/>
    <w:rsid w:val="006A3B65"/>
    <w:rsid w:val="006A3D5E"/>
    <w:rsid w:val="006A443E"/>
    <w:rsid w:val="006A462D"/>
    <w:rsid w:val="006A466A"/>
    <w:rsid w:val="006A4CD6"/>
    <w:rsid w:val="006A4E6E"/>
    <w:rsid w:val="006A58A5"/>
    <w:rsid w:val="006A5B22"/>
    <w:rsid w:val="006A6016"/>
    <w:rsid w:val="006A63DB"/>
    <w:rsid w:val="006A64A0"/>
    <w:rsid w:val="006A679D"/>
    <w:rsid w:val="006A67A7"/>
    <w:rsid w:val="006A6AA4"/>
    <w:rsid w:val="006A71CC"/>
    <w:rsid w:val="006A7EB2"/>
    <w:rsid w:val="006B013C"/>
    <w:rsid w:val="006B044B"/>
    <w:rsid w:val="006B0484"/>
    <w:rsid w:val="006B055D"/>
    <w:rsid w:val="006B06ED"/>
    <w:rsid w:val="006B0B89"/>
    <w:rsid w:val="006B0F71"/>
    <w:rsid w:val="006B0F91"/>
    <w:rsid w:val="006B1029"/>
    <w:rsid w:val="006B1AD3"/>
    <w:rsid w:val="006B1F40"/>
    <w:rsid w:val="006B1FA8"/>
    <w:rsid w:val="006B21FF"/>
    <w:rsid w:val="006B332D"/>
    <w:rsid w:val="006B44C3"/>
    <w:rsid w:val="006B4B55"/>
    <w:rsid w:val="006B4BAB"/>
    <w:rsid w:val="006B4EB1"/>
    <w:rsid w:val="006B4EBE"/>
    <w:rsid w:val="006B5102"/>
    <w:rsid w:val="006B5A96"/>
    <w:rsid w:val="006B5F9C"/>
    <w:rsid w:val="006B6057"/>
    <w:rsid w:val="006B626A"/>
    <w:rsid w:val="006B65F0"/>
    <w:rsid w:val="006B6BC6"/>
    <w:rsid w:val="006B7010"/>
    <w:rsid w:val="006B7194"/>
    <w:rsid w:val="006B75B1"/>
    <w:rsid w:val="006B7C69"/>
    <w:rsid w:val="006C126C"/>
    <w:rsid w:val="006C14A4"/>
    <w:rsid w:val="006C18FA"/>
    <w:rsid w:val="006C1F2B"/>
    <w:rsid w:val="006C2198"/>
    <w:rsid w:val="006C2909"/>
    <w:rsid w:val="006C2FDF"/>
    <w:rsid w:val="006C323A"/>
    <w:rsid w:val="006C3A5E"/>
    <w:rsid w:val="006C4733"/>
    <w:rsid w:val="006C4D32"/>
    <w:rsid w:val="006C4D7C"/>
    <w:rsid w:val="006C51A5"/>
    <w:rsid w:val="006C52BC"/>
    <w:rsid w:val="006C5512"/>
    <w:rsid w:val="006C5EAE"/>
    <w:rsid w:val="006C65B8"/>
    <w:rsid w:val="006C6B64"/>
    <w:rsid w:val="006C6BDD"/>
    <w:rsid w:val="006C72D3"/>
    <w:rsid w:val="006C7554"/>
    <w:rsid w:val="006C77E8"/>
    <w:rsid w:val="006C79C1"/>
    <w:rsid w:val="006C7B86"/>
    <w:rsid w:val="006D0123"/>
    <w:rsid w:val="006D0789"/>
    <w:rsid w:val="006D0A51"/>
    <w:rsid w:val="006D0E01"/>
    <w:rsid w:val="006D25A6"/>
    <w:rsid w:val="006D27DD"/>
    <w:rsid w:val="006D28FD"/>
    <w:rsid w:val="006D2B70"/>
    <w:rsid w:val="006D2C5B"/>
    <w:rsid w:val="006D2E0A"/>
    <w:rsid w:val="006D3427"/>
    <w:rsid w:val="006D3C45"/>
    <w:rsid w:val="006D3F96"/>
    <w:rsid w:val="006D4718"/>
    <w:rsid w:val="006D4750"/>
    <w:rsid w:val="006D4FB0"/>
    <w:rsid w:val="006D5203"/>
    <w:rsid w:val="006D5710"/>
    <w:rsid w:val="006D573A"/>
    <w:rsid w:val="006D59F9"/>
    <w:rsid w:val="006D627B"/>
    <w:rsid w:val="006D63AB"/>
    <w:rsid w:val="006D646D"/>
    <w:rsid w:val="006D65CD"/>
    <w:rsid w:val="006D67E4"/>
    <w:rsid w:val="006D6A93"/>
    <w:rsid w:val="006D726A"/>
    <w:rsid w:val="006D7762"/>
    <w:rsid w:val="006D78C2"/>
    <w:rsid w:val="006E010C"/>
    <w:rsid w:val="006E064B"/>
    <w:rsid w:val="006E0FC5"/>
    <w:rsid w:val="006E1268"/>
    <w:rsid w:val="006E12DE"/>
    <w:rsid w:val="006E178E"/>
    <w:rsid w:val="006E1E96"/>
    <w:rsid w:val="006E1F14"/>
    <w:rsid w:val="006E23BA"/>
    <w:rsid w:val="006E267A"/>
    <w:rsid w:val="006E29A6"/>
    <w:rsid w:val="006E31B7"/>
    <w:rsid w:val="006E34C9"/>
    <w:rsid w:val="006E35CC"/>
    <w:rsid w:val="006E360D"/>
    <w:rsid w:val="006E3C5A"/>
    <w:rsid w:val="006E4790"/>
    <w:rsid w:val="006E4BFB"/>
    <w:rsid w:val="006E4CA9"/>
    <w:rsid w:val="006E4F49"/>
    <w:rsid w:val="006E5646"/>
    <w:rsid w:val="006E64B1"/>
    <w:rsid w:val="006E6E92"/>
    <w:rsid w:val="006E6EAA"/>
    <w:rsid w:val="006E6F26"/>
    <w:rsid w:val="006E73F1"/>
    <w:rsid w:val="006E74E5"/>
    <w:rsid w:val="006E7EA2"/>
    <w:rsid w:val="006E7FD2"/>
    <w:rsid w:val="006F0184"/>
    <w:rsid w:val="006F02FC"/>
    <w:rsid w:val="006F0848"/>
    <w:rsid w:val="006F0923"/>
    <w:rsid w:val="006F095C"/>
    <w:rsid w:val="006F0A3C"/>
    <w:rsid w:val="006F0B51"/>
    <w:rsid w:val="006F0B57"/>
    <w:rsid w:val="006F0BF7"/>
    <w:rsid w:val="006F0E0A"/>
    <w:rsid w:val="006F0F92"/>
    <w:rsid w:val="006F14AC"/>
    <w:rsid w:val="006F17A6"/>
    <w:rsid w:val="006F1A33"/>
    <w:rsid w:val="006F1B6F"/>
    <w:rsid w:val="006F1C17"/>
    <w:rsid w:val="006F1D63"/>
    <w:rsid w:val="006F1F62"/>
    <w:rsid w:val="006F29B7"/>
    <w:rsid w:val="006F2E89"/>
    <w:rsid w:val="006F3186"/>
    <w:rsid w:val="006F322F"/>
    <w:rsid w:val="006F372B"/>
    <w:rsid w:val="006F3A08"/>
    <w:rsid w:val="006F3C05"/>
    <w:rsid w:val="006F3E2A"/>
    <w:rsid w:val="006F447F"/>
    <w:rsid w:val="006F4566"/>
    <w:rsid w:val="006F4748"/>
    <w:rsid w:val="006F4749"/>
    <w:rsid w:val="006F48AF"/>
    <w:rsid w:val="006F5E58"/>
    <w:rsid w:val="006F5FDD"/>
    <w:rsid w:val="006F61C3"/>
    <w:rsid w:val="006F638C"/>
    <w:rsid w:val="006F7733"/>
    <w:rsid w:val="006F7824"/>
    <w:rsid w:val="006F7DB7"/>
    <w:rsid w:val="006F7EB2"/>
    <w:rsid w:val="0070143D"/>
    <w:rsid w:val="00701626"/>
    <w:rsid w:val="00701AAD"/>
    <w:rsid w:val="00701DC6"/>
    <w:rsid w:val="00702457"/>
    <w:rsid w:val="00702E0C"/>
    <w:rsid w:val="007040F1"/>
    <w:rsid w:val="00704564"/>
    <w:rsid w:val="00704798"/>
    <w:rsid w:val="00704A2A"/>
    <w:rsid w:val="00704A98"/>
    <w:rsid w:val="00704C11"/>
    <w:rsid w:val="00704E9D"/>
    <w:rsid w:val="00704FE8"/>
    <w:rsid w:val="0070530C"/>
    <w:rsid w:val="00705578"/>
    <w:rsid w:val="0070583E"/>
    <w:rsid w:val="00706038"/>
    <w:rsid w:val="007064CF"/>
    <w:rsid w:val="00706518"/>
    <w:rsid w:val="0070673E"/>
    <w:rsid w:val="0070699F"/>
    <w:rsid w:val="00706ADF"/>
    <w:rsid w:val="00706B59"/>
    <w:rsid w:val="00706DCF"/>
    <w:rsid w:val="00706E17"/>
    <w:rsid w:val="00706E40"/>
    <w:rsid w:val="007074E9"/>
    <w:rsid w:val="00707E09"/>
    <w:rsid w:val="00707EEA"/>
    <w:rsid w:val="00710478"/>
    <w:rsid w:val="007108AC"/>
    <w:rsid w:val="0071123C"/>
    <w:rsid w:val="0071147E"/>
    <w:rsid w:val="007116A7"/>
    <w:rsid w:val="0071178A"/>
    <w:rsid w:val="00711879"/>
    <w:rsid w:val="00711DD6"/>
    <w:rsid w:val="00711EA8"/>
    <w:rsid w:val="00711FEE"/>
    <w:rsid w:val="0071208D"/>
    <w:rsid w:val="00712129"/>
    <w:rsid w:val="00712BEE"/>
    <w:rsid w:val="00712F61"/>
    <w:rsid w:val="00713130"/>
    <w:rsid w:val="0071358A"/>
    <w:rsid w:val="0071398F"/>
    <w:rsid w:val="00713ED4"/>
    <w:rsid w:val="00714192"/>
    <w:rsid w:val="0071493D"/>
    <w:rsid w:val="00714DA4"/>
    <w:rsid w:val="00714DD6"/>
    <w:rsid w:val="00714E2A"/>
    <w:rsid w:val="00715432"/>
    <w:rsid w:val="0071563D"/>
    <w:rsid w:val="007158B1"/>
    <w:rsid w:val="0071596B"/>
    <w:rsid w:val="00715F87"/>
    <w:rsid w:val="007163D4"/>
    <w:rsid w:val="00716913"/>
    <w:rsid w:val="00716A58"/>
    <w:rsid w:val="0071739A"/>
    <w:rsid w:val="00717AB2"/>
    <w:rsid w:val="00717BE6"/>
    <w:rsid w:val="00717CA1"/>
    <w:rsid w:val="00717ED7"/>
    <w:rsid w:val="007203A5"/>
    <w:rsid w:val="00720F95"/>
    <w:rsid w:val="007211E2"/>
    <w:rsid w:val="0072161B"/>
    <w:rsid w:val="007224CB"/>
    <w:rsid w:val="007224FF"/>
    <w:rsid w:val="00722A10"/>
    <w:rsid w:val="00723594"/>
    <w:rsid w:val="00723937"/>
    <w:rsid w:val="00723EC9"/>
    <w:rsid w:val="00723ED4"/>
    <w:rsid w:val="0072485C"/>
    <w:rsid w:val="00724DDD"/>
    <w:rsid w:val="0072531C"/>
    <w:rsid w:val="00725D31"/>
    <w:rsid w:val="00725E84"/>
    <w:rsid w:val="007264DA"/>
    <w:rsid w:val="00726843"/>
    <w:rsid w:val="00726A0A"/>
    <w:rsid w:val="00726BA5"/>
    <w:rsid w:val="00726E12"/>
    <w:rsid w:val="00727442"/>
    <w:rsid w:val="007311ED"/>
    <w:rsid w:val="007315F4"/>
    <w:rsid w:val="00731A7A"/>
    <w:rsid w:val="00731D17"/>
    <w:rsid w:val="00731FF5"/>
    <w:rsid w:val="0073234A"/>
    <w:rsid w:val="00732B68"/>
    <w:rsid w:val="0073307A"/>
    <w:rsid w:val="00733183"/>
    <w:rsid w:val="00733547"/>
    <w:rsid w:val="007335BE"/>
    <w:rsid w:val="007335FF"/>
    <w:rsid w:val="007336AF"/>
    <w:rsid w:val="00733C39"/>
    <w:rsid w:val="00733CA1"/>
    <w:rsid w:val="00733E36"/>
    <w:rsid w:val="007345A6"/>
    <w:rsid w:val="00734B46"/>
    <w:rsid w:val="00734D4C"/>
    <w:rsid w:val="00734EAA"/>
    <w:rsid w:val="00734FD3"/>
    <w:rsid w:val="00735283"/>
    <w:rsid w:val="00735487"/>
    <w:rsid w:val="00735501"/>
    <w:rsid w:val="007368C4"/>
    <w:rsid w:val="007368C8"/>
    <w:rsid w:val="00737186"/>
    <w:rsid w:val="00737D20"/>
    <w:rsid w:val="00737FF7"/>
    <w:rsid w:val="007401AF"/>
    <w:rsid w:val="00740344"/>
    <w:rsid w:val="00740E11"/>
    <w:rsid w:val="00740FB5"/>
    <w:rsid w:val="00741233"/>
    <w:rsid w:val="00741783"/>
    <w:rsid w:val="007419C9"/>
    <w:rsid w:val="00741C05"/>
    <w:rsid w:val="00741DAC"/>
    <w:rsid w:val="007424B0"/>
    <w:rsid w:val="0074273F"/>
    <w:rsid w:val="00742C2A"/>
    <w:rsid w:val="007430AF"/>
    <w:rsid w:val="007433D4"/>
    <w:rsid w:val="007434D6"/>
    <w:rsid w:val="0074383A"/>
    <w:rsid w:val="00744749"/>
    <w:rsid w:val="0074483B"/>
    <w:rsid w:val="0074505D"/>
    <w:rsid w:val="0074511B"/>
    <w:rsid w:val="0074584F"/>
    <w:rsid w:val="007458CF"/>
    <w:rsid w:val="00745F91"/>
    <w:rsid w:val="00746005"/>
    <w:rsid w:val="007461CA"/>
    <w:rsid w:val="007468A3"/>
    <w:rsid w:val="00746CD3"/>
    <w:rsid w:val="00746DCB"/>
    <w:rsid w:val="00747039"/>
    <w:rsid w:val="007471E6"/>
    <w:rsid w:val="007474BC"/>
    <w:rsid w:val="007476DD"/>
    <w:rsid w:val="007478A3"/>
    <w:rsid w:val="00747E7D"/>
    <w:rsid w:val="00750024"/>
    <w:rsid w:val="00751547"/>
    <w:rsid w:val="007523E9"/>
    <w:rsid w:val="007527F0"/>
    <w:rsid w:val="00753014"/>
    <w:rsid w:val="007530A3"/>
    <w:rsid w:val="007532A5"/>
    <w:rsid w:val="0075354E"/>
    <w:rsid w:val="00753658"/>
    <w:rsid w:val="007537EC"/>
    <w:rsid w:val="0075391D"/>
    <w:rsid w:val="00753BE2"/>
    <w:rsid w:val="007540D6"/>
    <w:rsid w:val="0075450E"/>
    <w:rsid w:val="00754A55"/>
    <w:rsid w:val="00754F4F"/>
    <w:rsid w:val="00755368"/>
    <w:rsid w:val="007553A2"/>
    <w:rsid w:val="007554D4"/>
    <w:rsid w:val="00755AC5"/>
    <w:rsid w:val="00755EB8"/>
    <w:rsid w:val="0075605C"/>
    <w:rsid w:val="00756753"/>
    <w:rsid w:val="00756E20"/>
    <w:rsid w:val="007576DB"/>
    <w:rsid w:val="0075770E"/>
    <w:rsid w:val="00757BCB"/>
    <w:rsid w:val="00757C3A"/>
    <w:rsid w:val="0076010A"/>
    <w:rsid w:val="0076049E"/>
    <w:rsid w:val="00760B31"/>
    <w:rsid w:val="0076125D"/>
    <w:rsid w:val="00761297"/>
    <w:rsid w:val="0076148E"/>
    <w:rsid w:val="007614A0"/>
    <w:rsid w:val="0076214A"/>
    <w:rsid w:val="00762695"/>
    <w:rsid w:val="00762729"/>
    <w:rsid w:val="00762C67"/>
    <w:rsid w:val="007638B1"/>
    <w:rsid w:val="00763E59"/>
    <w:rsid w:val="007642FD"/>
    <w:rsid w:val="00764383"/>
    <w:rsid w:val="007644E0"/>
    <w:rsid w:val="00764635"/>
    <w:rsid w:val="00764A4B"/>
    <w:rsid w:val="00764AD3"/>
    <w:rsid w:val="00764F15"/>
    <w:rsid w:val="007658D9"/>
    <w:rsid w:val="007664D4"/>
    <w:rsid w:val="007666C6"/>
    <w:rsid w:val="00766D51"/>
    <w:rsid w:val="00767077"/>
    <w:rsid w:val="007670A0"/>
    <w:rsid w:val="0076721A"/>
    <w:rsid w:val="0076723D"/>
    <w:rsid w:val="0076727D"/>
    <w:rsid w:val="00767C14"/>
    <w:rsid w:val="00767DF2"/>
    <w:rsid w:val="00767E48"/>
    <w:rsid w:val="00767FE8"/>
    <w:rsid w:val="0077052E"/>
    <w:rsid w:val="00770765"/>
    <w:rsid w:val="00770938"/>
    <w:rsid w:val="00770A1B"/>
    <w:rsid w:val="00770C92"/>
    <w:rsid w:val="00771289"/>
    <w:rsid w:val="00771A79"/>
    <w:rsid w:val="007722FD"/>
    <w:rsid w:val="00772579"/>
    <w:rsid w:val="00772854"/>
    <w:rsid w:val="00772BDB"/>
    <w:rsid w:val="007735FA"/>
    <w:rsid w:val="0077461D"/>
    <w:rsid w:val="007747D4"/>
    <w:rsid w:val="00775382"/>
    <w:rsid w:val="00775889"/>
    <w:rsid w:val="00775A54"/>
    <w:rsid w:val="00775D6B"/>
    <w:rsid w:val="00775F21"/>
    <w:rsid w:val="0077601F"/>
    <w:rsid w:val="0077622C"/>
    <w:rsid w:val="007766F2"/>
    <w:rsid w:val="00776905"/>
    <w:rsid w:val="00776E91"/>
    <w:rsid w:val="00776F60"/>
    <w:rsid w:val="0078079B"/>
    <w:rsid w:val="00780BD7"/>
    <w:rsid w:val="00780D1D"/>
    <w:rsid w:val="00780F01"/>
    <w:rsid w:val="0078153D"/>
    <w:rsid w:val="007819E8"/>
    <w:rsid w:val="00782404"/>
    <w:rsid w:val="00782909"/>
    <w:rsid w:val="00782C96"/>
    <w:rsid w:val="007848B7"/>
    <w:rsid w:val="00784906"/>
    <w:rsid w:val="007849CF"/>
    <w:rsid w:val="0078511E"/>
    <w:rsid w:val="007854C5"/>
    <w:rsid w:val="00785807"/>
    <w:rsid w:val="007860C9"/>
    <w:rsid w:val="0078689A"/>
    <w:rsid w:val="00786E9C"/>
    <w:rsid w:val="007873DD"/>
    <w:rsid w:val="00787709"/>
    <w:rsid w:val="007900EA"/>
    <w:rsid w:val="00790382"/>
    <w:rsid w:val="0079054A"/>
    <w:rsid w:val="0079076F"/>
    <w:rsid w:val="0079149B"/>
    <w:rsid w:val="0079186D"/>
    <w:rsid w:val="007918E9"/>
    <w:rsid w:val="00791914"/>
    <w:rsid w:val="007923A9"/>
    <w:rsid w:val="007927AF"/>
    <w:rsid w:val="007928E9"/>
    <w:rsid w:val="00792C96"/>
    <w:rsid w:val="007933ED"/>
    <w:rsid w:val="00793629"/>
    <w:rsid w:val="0079374F"/>
    <w:rsid w:val="007939B9"/>
    <w:rsid w:val="00794007"/>
    <w:rsid w:val="00794D44"/>
    <w:rsid w:val="007953A2"/>
    <w:rsid w:val="00795818"/>
    <w:rsid w:val="00795F6B"/>
    <w:rsid w:val="00796184"/>
    <w:rsid w:val="00796540"/>
    <w:rsid w:val="00796AE8"/>
    <w:rsid w:val="00797713"/>
    <w:rsid w:val="00797D7F"/>
    <w:rsid w:val="00797FB0"/>
    <w:rsid w:val="007A016B"/>
    <w:rsid w:val="007A0365"/>
    <w:rsid w:val="007A0561"/>
    <w:rsid w:val="007A0610"/>
    <w:rsid w:val="007A06AE"/>
    <w:rsid w:val="007A0A0A"/>
    <w:rsid w:val="007A1B48"/>
    <w:rsid w:val="007A23AE"/>
    <w:rsid w:val="007A2454"/>
    <w:rsid w:val="007A2715"/>
    <w:rsid w:val="007A2F06"/>
    <w:rsid w:val="007A3055"/>
    <w:rsid w:val="007A34A7"/>
    <w:rsid w:val="007A37A0"/>
    <w:rsid w:val="007A37CA"/>
    <w:rsid w:val="007A4208"/>
    <w:rsid w:val="007A4368"/>
    <w:rsid w:val="007A456D"/>
    <w:rsid w:val="007A4806"/>
    <w:rsid w:val="007A4EE2"/>
    <w:rsid w:val="007A5414"/>
    <w:rsid w:val="007A5599"/>
    <w:rsid w:val="007A58F4"/>
    <w:rsid w:val="007A702A"/>
    <w:rsid w:val="007A704D"/>
    <w:rsid w:val="007A72E6"/>
    <w:rsid w:val="007A79F9"/>
    <w:rsid w:val="007A7A32"/>
    <w:rsid w:val="007A7E2B"/>
    <w:rsid w:val="007A7E7D"/>
    <w:rsid w:val="007A7ECD"/>
    <w:rsid w:val="007A7EEC"/>
    <w:rsid w:val="007B002E"/>
    <w:rsid w:val="007B006C"/>
    <w:rsid w:val="007B01BC"/>
    <w:rsid w:val="007B02FB"/>
    <w:rsid w:val="007B054F"/>
    <w:rsid w:val="007B0A6E"/>
    <w:rsid w:val="007B0B06"/>
    <w:rsid w:val="007B118E"/>
    <w:rsid w:val="007B13DA"/>
    <w:rsid w:val="007B152B"/>
    <w:rsid w:val="007B16DF"/>
    <w:rsid w:val="007B171E"/>
    <w:rsid w:val="007B1BAE"/>
    <w:rsid w:val="007B1DCB"/>
    <w:rsid w:val="007B1EB6"/>
    <w:rsid w:val="007B21FC"/>
    <w:rsid w:val="007B24E1"/>
    <w:rsid w:val="007B34B4"/>
    <w:rsid w:val="007B35D0"/>
    <w:rsid w:val="007B3A72"/>
    <w:rsid w:val="007B4E6E"/>
    <w:rsid w:val="007B4ECD"/>
    <w:rsid w:val="007B50CF"/>
    <w:rsid w:val="007B5E84"/>
    <w:rsid w:val="007B623C"/>
    <w:rsid w:val="007B64E6"/>
    <w:rsid w:val="007B65EB"/>
    <w:rsid w:val="007B6AB1"/>
    <w:rsid w:val="007B6C3C"/>
    <w:rsid w:val="007B6D09"/>
    <w:rsid w:val="007B70DF"/>
    <w:rsid w:val="007B7D65"/>
    <w:rsid w:val="007C027E"/>
    <w:rsid w:val="007C04B5"/>
    <w:rsid w:val="007C07C6"/>
    <w:rsid w:val="007C10DF"/>
    <w:rsid w:val="007C1329"/>
    <w:rsid w:val="007C15AC"/>
    <w:rsid w:val="007C1674"/>
    <w:rsid w:val="007C1DFD"/>
    <w:rsid w:val="007C230D"/>
    <w:rsid w:val="007C2BD5"/>
    <w:rsid w:val="007C3045"/>
    <w:rsid w:val="007C3461"/>
    <w:rsid w:val="007C3FE7"/>
    <w:rsid w:val="007C4111"/>
    <w:rsid w:val="007C44A4"/>
    <w:rsid w:val="007C4612"/>
    <w:rsid w:val="007C5826"/>
    <w:rsid w:val="007C596F"/>
    <w:rsid w:val="007C61E2"/>
    <w:rsid w:val="007C6B64"/>
    <w:rsid w:val="007C6BD1"/>
    <w:rsid w:val="007C6C11"/>
    <w:rsid w:val="007C72C3"/>
    <w:rsid w:val="007C7467"/>
    <w:rsid w:val="007C7A96"/>
    <w:rsid w:val="007D03F0"/>
    <w:rsid w:val="007D0526"/>
    <w:rsid w:val="007D0591"/>
    <w:rsid w:val="007D0F78"/>
    <w:rsid w:val="007D10D0"/>
    <w:rsid w:val="007D16C9"/>
    <w:rsid w:val="007D1963"/>
    <w:rsid w:val="007D1D01"/>
    <w:rsid w:val="007D1F3E"/>
    <w:rsid w:val="007D407E"/>
    <w:rsid w:val="007D4117"/>
    <w:rsid w:val="007D4579"/>
    <w:rsid w:val="007D4811"/>
    <w:rsid w:val="007D48CB"/>
    <w:rsid w:val="007D4A54"/>
    <w:rsid w:val="007D4AE4"/>
    <w:rsid w:val="007D4C73"/>
    <w:rsid w:val="007D4CC9"/>
    <w:rsid w:val="007D52A5"/>
    <w:rsid w:val="007D5886"/>
    <w:rsid w:val="007D5BCA"/>
    <w:rsid w:val="007D6118"/>
    <w:rsid w:val="007D6879"/>
    <w:rsid w:val="007D6888"/>
    <w:rsid w:val="007D6F4C"/>
    <w:rsid w:val="007D785E"/>
    <w:rsid w:val="007D797D"/>
    <w:rsid w:val="007D7ADD"/>
    <w:rsid w:val="007D7C83"/>
    <w:rsid w:val="007D7E8B"/>
    <w:rsid w:val="007D7E9D"/>
    <w:rsid w:val="007E0095"/>
    <w:rsid w:val="007E0877"/>
    <w:rsid w:val="007E0D9F"/>
    <w:rsid w:val="007E1423"/>
    <w:rsid w:val="007E1482"/>
    <w:rsid w:val="007E1641"/>
    <w:rsid w:val="007E16EB"/>
    <w:rsid w:val="007E179C"/>
    <w:rsid w:val="007E17C9"/>
    <w:rsid w:val="007E1827"/>
    <w:rsid w:val="007E1C27"/>
    <w:rsid w:val="007E23CB"/>
    <w:rsid w:val="007E25F1"/>
    <w:rsid w:val="007E2972"/>
    <w:rsid w:val="007E2B28"/>
    <w:rsid w:val="007E2BF7"/>
    <w:rsid w:val="007E2E59"/>
    <w:rsid w:val="007E3074"/>
    <w:rsid w:val="007E33C4"/>
    <w:rsid w:val="007E33CE"/>
    <w:rsid w:val="007E36F8"/>
    <w:rsid w:val="007E3733"/>
    <w:rsid w:val="007E3ACC"/>
    <w:rsid w:val="007E41A3"/>
    <w:rsid w:val="007E42D0"/>
    <w:rsid w:val="007E4370"/>
    <w:rsid w:val="007E43F1"/>
    <w:rsid w:val="007E50DD"/>
    <w:rsid w:val="007E522B"/>
    <w:rsid w:val="007E587D"/>
    <w:rsid w:val="007E5EA3"/>
    <w:rsid w:val="007E68FB"/>
    <w:rsid w:val="007E6B47"/>
    <w:rsid w:val="007E6FE6"/>
    <w:rsid w:val="007E7433"/>
    <w:rsid w:val="007E756C"/>
    <w:rsid w:val="007E79EF"/>
    <w:rsid w:val="007E7D46"/>
    <w:rsid w:val="007E7E73"/>
    <w:rsid w:val="007F04C3"/>
    <w:rsid w:val="007F0529"/>
    <w:rsid w:val="007F06A4"/>
    <w:rsid w:val="007F07B1"/>
    <w:rsid w:val="007F0B1A"/>
    <w:rsid w:val="007F0CA5"/>
    <w:rsid w:val="007F0E09"/>
    <w:rsid w:val="007F1DD4"/>
    <w:rsid w:val="007F2184"/>
    <w:rsid w:val="007F306F"/>
    <w:rsid w:val="007F34D7"/>
    <w:rsid w:val="007F3D11"/>
    <w:rsid w:val="007F4168"/>
    <w:rsid w:val="007F41F1"/>
    <w:rsid w:val="007F42A8"/>
    <w:rsid w:val="007F4AC6"/>
    <w:rsid w:val="007F4BA8"/>
    <w:rsid w:val="007F4C95"/>
    <w:rsid w:val="007F4F9D"/>
    <w:rsid w:val="007F507F"/>
    <w:rsid w:val="007F5246"/>
    <w:rsid w:val="007F564E"/>
    <w:rsid w:val="007F59D6"/>
    <w:rsid w:val="007F604F"/>
    <w:rsid w:val="007F6776"/>
    <w:rsid w:val="007F6A6D"/>
    <w:rsid w:val="007F6D48"/>
    <w:rsid w:val="007F711B"/>
    <w:rsid w:val="007F76D6"/>
    <w:rsid w:val="007F7A04"/>
    <w:rsid w:val="007F7A3E"/>
    <w:rsid w:val="007F7BBC"/>
    <w:rsid w:val="007F7E39"/>
    <w:rsid w:val="00800147"/>
    <w:rsid w:val="008002C1"/>
    <w:rsid w:val="00800327"/>
    <w:rsid w:val="0080042C"/>
    <w:rsid w:val="0080067F"/>
    <w:rsid w:val="0080073B"/>
    <w:rsid w:val="0080085D"/>
    <w:rsid w:val="00800987"/>
    <w:rsid w:val="008010BA"/>
    <w:rsid w:val="00801153"/>
    <w:rsid w:val="00801345"/>
    <w:rsid w:val="008018E5"/>
    <w:rsid w:val="00801975"/>
    <w:rsid w:val="008019DF"/>
    <w:rsid w:val="00801B4B"/>
    <w:rsid w:val="00801FB2"/>
    <w:rsid w:val="00802D13"/>
    <w:rsid w:val="00802D2B"/>
    <w:rsid w:val="00803730"/>
    <w:rsid w:val="008038A5"/>
    <w:rsid w:val="00803A12"/>
    <w:rsid w:val="008043C5"/>
    <w:rsid w:val="0080464F"/>
    <w:rsid w:val="008047B9"/>
    <w:rsid w:val="0080492D"/>
    <w:rsid w:val="00804CE8"/>
    <w:rsid w:val="00805057"/>
    <w:rsid w:val="0080505E"/>
    <w:rsid w:val="00805450"/>
    <w:rsid w:val="0080547E"/>
    <w:rsid w:val="00805BAD"/>
    <w:rsid w:val="00805BDF"/>
    <w:rsid w:val="00805F51"/>
    <w:rsid w:val="00805FD2"/>
    <w:rsid w:val="0080667C"/>
    <w:rsid w:val="00806EAC"/>
    <w:rsid w:val="00807D89"/>
    <w:rsid w:val="00810955"/>
    <w:rsid w:val="00810BD7"/>
    <w:rsid w:val="00810D33"/>
    <w:rsid w:val="008115D1"/>
    <w:rsid w:val="00811AB5"/>
    <w:rsid w:val="00811DCB"/>
    <w:rsid w:val="00812029"/>
    <w:rsid w:val="008127EB"/>
    <w:rsid w:val="00812A45"/>
    <w:rsid w:val="00812C67"/>
    <w:rsid w:val="00812DE5"/>
    <w:rsid w:val="00812FD1"/>
    <w:rsid w:val="008131D2"/>
    <w:rsid w:val="00813ECE"/>
    <w:rsid w:val="00814614"/>
    <w:rsid w:val="008147D3"/>
    <w:rsid w:val="00814BC2"/>
    <w:rsid w:val="0081550B"/>
    <w:rsid w:val="00815BC0"/>
    <w:rsid w:val="00815D81"/>
    <w:rsid w:val="00816903"/>
    <w:rsid w:val="008169A2"/>
    <w:rsid w:val="00816DE2"/>
    <w:rsid w:val="008173E5"/>
    <w:rsid w:val="008207C7"/>
    <w:rsid w:val="00821296"/>
    <w:rsid w:val="00821506"/>
    <w:rsid w:val="0082152B"/>
    <w:rsid w:val="0082191A"/>
    <w:rsid w:val="00821F39"/>
    <w:rsid w:val="0082203C"/>
    <w:rsid w:val="00822398"/>
    <w:rsid w:val="008225C0"/>
    <w:rsid w:val="0082300D"/>
    <w:rsid w:val="008232B0"/>
    <w:rsid w:val="00823E45"/>
    <w:rsid w:val="00824445"/>
    <w:rsid w:val="0082465B"/>
    <w:rsid w:val="0082465F"/>
    <w:rsid w:val="0082479A"/>
    <w:rsid w:val="00824A2F"/>
    <w:rsid w:val="00824E75"/>
    <w:rsid w:val="0082512F"/>
    <w:rsid w:val="00825371"/>
    <w:rsid w:val="008256C6"/>
    <w:rsid w:val="00825763"/>
    <w:rsid w:val="0082589C"/>
    <w:rsid w:val="00825B2E"/>
    <w:rsid w:val="00825C57"/>
    <w:rsid w:val="00825E83"/>
    <w:rsid w:val="00826E92"/>
    <w:rsid w:val="00826F2E"/>
    <w:rsid w:val="00826FD6"/>
    <w:rsid w:val="00827340"/>
    <w:rsid w:val="008273B7"/>
    <w:rsid w:val="00827955"/>
    <w:rsid w:val="00827A21"/>
    <w:rsid w:val="00827B97"/>
    <w:rsid w:val="00827E59"/>
    <w:rsid w:val="008301F9"/>
    <w:rsid w:val="00830CED"/>
    <w:rsid w:val="00830D3C"/>
    <w:rsid w:val="00830EA5"/>
    <w:rsid w:val="0083183B"/>
    <w:rsid w:val="008319AC"/>
    <w:rsid w:val="00831AFD"/>
    <w:rsid w:val="00831D70"/>
    <w:rsid w:val="00831DA9"/>
    <w:rsid w:val="00832157"/>
    <w:rsid w:val="00832763"/>
    <w:rsid w:val="00832B50"/>
    <w:rsid w:val="00832FE1"/>
    <w:rsid w:val="0083320C"/>
    <w:rsid w:val="00833B93"/>
    <w:rsid w:val="00834303"/>
    <w:rsid w:val="00834487"/>
    <w:rsid w:val="00834DA9"/>
    <w:rsid w:val="00834DF3"/>
    <w:rsid w:val="00834E03"/>
    <w:rsid w:val="00835604"/>
    <w:rsid w:val="008363D6"/>
    <w:rsid w:val="008364E2"/>
    <w:rsid w:val="008365BA"/>
    <w:rsid w:val="00836878"/>
    <w:rsid w:val="0083707F"/>
    <w:rsid w:val="008373F7"/>
    <w:rsid w:val="00837577"/>
    <w:rsid w:val="0083764B"/>
    <w:rsid w:val="008376E6"/>
    <w:rsid w:val="00837F7B"/>
    <w:rsid w:val="0083A2E7"/>
    <w:rsid w:val="008402EA"/>
    <w:rsid w:val="008403A4"/>
    <w:rsid w:val="008404FF"/>
    <w:rsid w:val="00840626"/>
    <w:rsid w:val="008414CF"/>
    <w:rsid w:val="008418D7"/>
    <w:rsid w:val="00841929"/>
    <w:rsid w:val="00841E05"/>
    <w:rsid w:val="00841E66"/>
    <w:rsid w:val="008425E7"/>
    <w:rsid w:val="0084271C"/>
    <w:rsid w:val="008427C2"/>
    <w:rsid w:val="00842C18"/>
    <w:rsid w:val="0084328F"/>
    <w:rsid w:val="0084352A"/>
    <w:rsid w:val="00843569"/>
    <w:rsid w:val="0084400C"/>
    <w:rsid w:val="008444D8"/>
    <w:rsid w:val="008447D7"/>
    <w:rsid w:val="00844C95"/>
    <w:rsid w:val="00845168"/>
    <w:rsid w:val="008456E2"/>
    <w:rsid w:val="00845933"/>
    <w:rsid w:val="00845A5D"/>
    <w:rsid w:val="00845B50"/>
    <w:rsid w:val="0084601C"/>
    <w:rsid w:val="00846745"/>
    <w:rsid w:val="00846A86"/>
    <w:rsid w:val="00846BCC"/>
    <w:rsid w:val="008478DF"/>
    <w:rsid w:val="0084C1A3"/>
    <w:rsid w:val="008502CA"/>
    <w:rsid w:val="008509EE"/>
    <w:rsid w:val="00850E34"/>
    <w:rsid w:val="008511D8"/>
    <w:rsid w:val="00851BB4"/>
    <w:rsid w:val="008521DF"/>
    <w:rsid w:val="00852239"/>
    <w:rsid w:val="00852686"/>
    <w:rsid w:val="008526D6"/>
    <w:rsid w:val="00852717"/>
    <w:rsid w:val="0085294A"/>
    <w:rsid w:val="00853003"/>
    <w:rsid w:val="008538FA"/>
    <w:rsid w:val="00853A26"/>
    <w:rsid w:val="00853E55"/>
    <w:rsid w:val="00854607"/>
    <w:rsid w:val="00854942"/>
    <w:rsid w:val="00854C02"/>
    <w:rsid w:val="00854EA1"/>
    <w:rsid w:val="00855213"/>
    <w:rsid w:val="00855218"/>
    <w:rsid w:val="008552C4"/>
    <w:rsid w:val="00855359"/>
    <w:rsid w:val="008558B2"/>
    <w:rsid w:val="00855A74"/>
    <w:rsid w:val="00855CEA"/>
    <w:rsid w:val="00855F04"/>
    <w:rsid w:val="00856AE1"/>
    <w:rsid w:val="00856D2F"/>
    <w:rsid w:val="00857147"/>
    <w:rsid w:val="008571C4"/>
    <w:rsid w:val="00857416"/>
    <w:rsid w:val="008574E3"/>
    <w:rsid w:val="008577BA"/>
    <w:rsid w:val="008579FC"/>
    <w:rsid w:val="00857DF9"/>
    <w:rsid w:val="00857E02"/>
    <w:rsid w:val="0086017F"/>
    <w:rsid w:val="00860488"/>
    <w:rsid w:val="00860619"/>
    <w:rsid w:val="0086143C"/>
    <w:rsid w:val="008618FF"/>
    <w:rsid w:val="0086198C"/>
    <w:rsid w:val="00862CED"/>
    <w:rsid w:val="00862D9C"/>
    <w:rsid w:val="00862E89"/>
    <w:rsid w:val="008631CC"/>
    <w:rsid w:val="008645BF"/>
    <w:rsid w:val="00864717"/>
    <w:rsid w:val="00864B87"/>
    <w:rsid w:val="0086513C"/>
    <w:rsid w:val="00865757"/>
    <w:rsid w:val="008658F9"/>
    <w:rsid w:val="00865948"/>
    <w:rsid w:val="00865A8B"/>
    <w:rsid w:val="00865F62"/>
    <w:rsid w:val="00866145"/>
    <w:rsid w:val="0086627A"/>
    <w:rsid w:val="00866C1D"/>
    <w:rsid w:val="00866E01"/>
    <w:rsid w:val="0086713A"/>
    <w:rsid w:val="008672B6"/>
    <w:rsid w:val="008675C5"/>
    <w:rsid w:val="00867ABD"/>
    <w:rsid w:val="00867CCE"/>
    <w:rsid w:val="00867D3B"/>
    <w:rsid w:val="008702D6"/>
    <w:rsid w:val="0087076E"/>
    <w:rsid w:val="00870C64"/>
    <w:rsid w:val="00870E9D"/>
    <w:rsid w:val="008714CA"/>
    <w:rsid w:val="008719EC"/>
    <w:rsid w:val="008726F9"/>
    <w:rsid w:val="00872C6F"/>
    <w:rsid w:val="00872F0A"/>
    <w:rsid w:val="0087303D"/>
    <w:rsid w:val="00873051"/>
    <w:rsid w:val="00873194"/>
    <w:rsid w:val="0087336B"/>
    <w:rsid w:val="00873402"/>
    <w:rsid w:val="00873679"/>
    <w:rsid w:val="00873757"/>
    <w:rsid w:val="00873BF2"/>
    <w:rsid w:val="0087414B"/>
    <w:rsid w:val="008741B5"/>
    <w:rsid w:val="00875159"/>
    <w:rsid w:val="0087529B"/>
    <w:rsid w:val="00875BA2"/>
    <w:rsid w:val="00875C83"/>
    <w:rsid w:val="008760BB"/>
    <w:rsid w:val="008761E2"/>
    <w:rsid w:val="008777F8"/>
    <w:rsid w:val="00877811"/>
    <w:rsid w:val="00880638"/>
    <w:rsid w:val="00880DC0"/>
    <w:rsid w:val="00881655"/>
    <w:rsid w:val="008816FD"/>
    <w:rsid w:val="008817C7"/>
    <w:rsid w:val="00881E5B"/>
    <w:rsid w:val="008824C9"/>
    <w:rsid w:val="00882E61"/>
    <w:rsid w:val="008837FF"/>
    <w:rsid w:val="008839D3"/>
    <w:rsid w:val="0088406B"/>
    <w:rsid w:val="0088456B"/>
    <w:rsid w:val="00884ED1"/>
    <w:rsid w:val="00884F9F"/>
    <w:rsid w:val="00885681"/>
    <w:rsid w:val="008865B4"/>
    <w:rsid w:val="008867DD"/>
    <w:rsid w:val="008871AB"/>
    <w:rsid w:val="00887650"/>
    <w:rsid w:val="00887690"/>
    <w:rsid w:val="008876F1"/>
    <w:rsid w:val="008879BD"/>
    <w:rsid w:val="00887E7B"/>
    <w:rsid w:val="00887FE5"/>
    <w:rsid w:val="00887FF6"/>
    <w:rsid w:val="00890404"/>
    <w:rsid w:val="00890C96"/>
    <w:rsid w:val="00890D0D"/>
    <w:rsid w:val="00890D15"/>
    <w:rsid w:val="00890E44"/>
    <w:rsid w:val="008915BD"/>
    <w:rsid w:val="0089185C"/>
    <w:rsid w:val="008919C5"/>
    <w:rsid w:val="00891AD7"/>
    <w:rsid w:val="00891CDC"/>
    <w:rsid w:val="00891F46"/>
    <w:rsid w:val="00891F86"/>
    <w:rsid w:val="008920A6"/>
    <w:rsid w:val="0089243B"/>
    <w:rsid w:val="008924C9"/>
    <w:rsid w:val="00892AB3"/>
    <w:rsid w:val="00892E53"/>
    <w:rsid w:val="00892F41"/>
    <w:rsid w:val="0089306A"/>
    <w:rsid w:val="0089368E"/>
    <w:rsid w:val="00893FE3"/>
    <w:rsid w:val="00894C46"/>
    <w:rsid w:val="00894D39"/>
    <w:rsid w:val="00894FF3"/>
    <w:rsid w:val="0089500D"/>
    <w:rsid w:val="0089565A"/>
    <w:rsid w:val="0089575C"/>
    <w:rsid w:val="008958E0"/>
    <w:rsid w:val="008960B1"/>
    <w:rsid w:val="008963DD"/>
    <w:rsid w:val="008965FD"/>
    <w:rsid w:val="0089695C"/>
    <w:rsid w:val="008971AD"/>
    <w:rsid w:val="008A0013"/>
    <w:rsid w:val="008A00D0"/>
    <w:rsid w:val="008A0718"/>
    <w:rsid w:val="008A0F9E"/>
    <w:rsid w:val="008A1813"/>
    <w:rsid w:val="008A28F4"/>
    <w:rsid w:val="008A2964"/>
    <w:rsid w:val="008A30C7"/>
    <w:rsid w:val="008A3220"/>
    <w:rsid w:val="008A3819"/>
    <w:rsid w:val="008A390D"/>
    <w:rsid w:val="008A4304"/>
    <w:rsid w:val="008A480E"/>
    <w:rsid w:val="008A495B"/>
    <w:rsid w:val="008A4C72"/>
    <w:rsid w:val="008A5038"/>
    <w:rsid w:val="008A52AB"/>
    <w:rsid w:val="008A55CF"/>
    <w:rsid w:val="008A5775"/>
    <w:rsid w:val="008A5879"/>
    <w:rsid w:val="008A5CF0"/>
    <w:rsid w:val="008A5FA0"/>
    <w:rsid w:val="008A60C4"/>
    <w:rsid w:val="008A6BE4"/>
    <w:rsid w:val="008A7469"/>
    <w:rsid w:val="008A76B4"/>
    <w:rsid w:val="008A76ED"/>
    <w:rsid w:val="008B0989"/>
    <w:rsid w:val="008B104F"/>
    <w:rsid w:val="008B1142"/>
    <w:rsid w:val="008B14BA"/>
    <w:rsid w:val="008B15A8"/>
    <w:rsid w:val="008B166C"/>
    <w:rsid w:val="008B18E8"/>
    <w:rsid w:val="008B2512"/>
    <w:rsid w:val="008B26AD"/>
    <w:rsid w:val="008B2B32"/>
    <w:rsid w:val="008B3654"/>
    <w:rsid w:val="008B3715"/>
    <w:rsid w:val="008B37B2"/>
    <w:rsid w:val="008B3860"/>
    <w:rsid w:val="008B4EAA"/>
    <w:rsid w:val="008B55C4"/>
    <w:rsid w:val="008B579F"/>
    <w:rsid w:val="008B5F02"/>
    <w:rsid w:val="008B61A5"/>
    <w:rsid w:val="008B6BC0"/>
    <w:rsid w:val="008B71CB"/>
    <w:rsid w:val="008B770F"/>
    <w:rsid w:val="008B7ABB"/>
    <w:rsid w:val="008B7DE2"/>
    <w:rsid w:val="008B7FFC"/>
    <w:rsid w:val="008C079B"/>
    <w:rsid w:val="008C07C6"/>
    <w:rsid w:val="008C0809"/>
    <w:rsid w:val="008C0D20"/>
    <w:rsid w:val="008C1D25"/>
    <w:rsid w:val="008C25C6"/>
    <w:rsid w:val="008C2705"/>
    <w:rsid w:val="008C2724"/>
    <w:rsid w:val="008C2D12"/>
    <w:rsid w:val="008C3845"/>
    <w:rsid w:val="008C3BE3"/>
    <w:rsid w:val="008C4FBC"/>
    <w:rsid w:val="008C532F"/>
    <w:rsid w:val="008C56BB"/>
    <w:rsid w:val="008C5882"/>
    <w:rsid w:val="008C5D81"/>
    <w:rsid w:val="008C6066"/>
    <w:rsid w:val="008C61D2"/>
    <w:rsid w:val="008C6426"/>
    <w:rsid w:val="008C655B"/>
    <w:rsid w:val="008C6699"/>
    <w:rsid w:val="008C66A8"/>
    <w:rsid w:val="008C6BF9"/>
    <w:rsid w:val="008C6C8B"/>
    <w:rsid w:val="008C6E3B"/>
    <w:rsid w:val="008C7150"/>
    <w:rsid w:val="008C71BC"/>
    <w:rsid w:val="008C72FC"/>
    <w:rsid w:val="008C7366"/>
    <w:rsid w:val="008C74A8"/>
    <w:rsid w:val="008C753A"/>
    <w:rsid w:val="008C7CD2"/>
    <w:rsid w:val="008C7E7F"/>
    <w:rsid w:val="008D0929"/>
    <w:rsid w:val="008D13F7"/>
    <w:rsid w:val="008D173C"/>
    <w:rsid w:val="008D1A44"/>
    <w:rsid w:val="008D1EB4"/>
    <w:rsid w:val="008D264C"/>
    <w:rsid w:val="008D362D"/>
    <w:rsid w:val="008D440B"/>
    <w:rsid w:val="008D44C0"/>
    <w:rsid w:val="008D48DD"/>
    <w:rsid w:val="008D4A68"/>
    <w:rsid w:val="008D4D2F"/>
    <w:rsid w:val="008D5214"/>
    <w:rsid w:val="008D5554"/>
    <w:rsid w:val="008D587F"/>
    <w:rsid w:val="008D6058"/>
    <w:rsid w:val="008D69C8"/>
    <w:rsid w:val="008D6A32"/>
    <w:rsid w:val="008D6A7F"/>
    <w:rsid w:val="008D7B23"/>
    <w:rsid w:val="008D7C95"/>
    <w:rsid w:val="008D7ECE"/>
    <w:rsid w:val="008E0090"/>
    <w:rsid w:val="008E040C"/>
    <w:rsid w:val="008E05D8"/>
    <w:rsid w:val="008E0732"/>
    <w:rsid w:val="008E0CA3"/>
    <w:rsid w:val="008E0D07"/>
    <w:rsid w:val="008E0EE1"/>
    <w:rsid w:val="008E101A"/>
    <w:rsid w:val="008E1345"/>
    <w:rsid w:val="008E13CE"/>
    <w:rsid w:val="008E1686"/>
    <w:rsid w:val="008E188B"/>
    <w:rsid w:val="008E244F"/>
    <w:rsid w:val="008E26D6"/>
    <w:rsid w:val="008E2717"/>
    <w:rsid w:val="008E28D4"/>
    <w:rsid w:val="008E32A0"/>
    <w:rsid w:val="008E4EE3"/>
    <w:rsid w:val="008E5206"/>
    <w:rsid w:val="008E52CB"/>
    <w:rsid w:val="008E56E4"/>
    <w:rsid w:val="008E576A"/>
    <w:rsid w:val="008E5830"/>
    <w:rsid w:val="008E5E74"/>
    <w:rsid w:val="008E60B9"/>
    <w:rsid w:val="008E6312"/>
    <w:rsid w:val="008E63CD"/>
    <w:rsid w:val="008E6773"/>
    <w:rsid w:val="008E6A31"/>
    <w:rsid w:val="008E6DF5"/>
    <w:rsid w:val="008E6E91"/>
    <w:rsid w:val="008E710F"/>
    <w:rsid w:val="008E72C5"/>
    <w:rsid w:val="008E7681"/>
    <w:rsid w:val="008F0277"/>
    <w:rsid w:val="008F0CE3"/>
    <w:rsid w:val="008F2771"/>
    <w:rsid w:val="008F2D67"/>
    <w:rsid w:val="008F30AB"/>
    <w:rsid w:val="008F3382"/>
    <w:rsid w:val="008F3510"/>
    <w:rsid w:val="008F369D"/>
    <w:rsid w:val="008F3F93"/>
    <w:rsid w:val="008F43DD"/>
    <w:rsid w:val="008F4B80"/>
    <w:rsid w:val="008F4F63"/>
    <w:rsid w:val="008F57B7"/>
    <w:rsid w:val="008F5D5D"/>
    <w:rsid w:val="008F635D"/>
    <w:rsid w:val="008F63D6"/>
    <w:rsid w:val="008F68EA"/>
    <w:rsid w:val="008F6AFE"/>
    <w:rsid w:val="008F6BD3"/>
    <w:rsid w:val="008F6C13"/>
    <w:rsid w:val="008F7CCE"/>
    <w:rsid w:val="008F7CDA"/>
    <w:rsid w:val="008F7E37"/>
    <w:rsid w:val="008F7F39"/>
    <w:rsid w:val="00900535"/>
    <w:rsid w:val="009006DB"/>
    <w:rsid w:val="00901D2C"/>
    <w:rsid w:val="009020C7"/>
    <w:rsid w:val="009024C7"/>
    <w:rsid w:val="009025D9"/>
    <w:rsid w:val="00902687"/>
    <w:rsid w:val="00902B8D"/>
    <w:rsid w:val="009038D0"/>
    <w:rsid w:val="0090391B"/>
    <w:rsid w:val="00903FAE"/>
    <w:rsid w:val="0090487A"/>
    <w:rsid w:val="00904C0D"/>
    <w:rsid w:val="00904FB3"/>
    <w:rsid w:val="00905718"/>
    <w:rsid w:val="00905849"/>
    <w:rsid w:val="00905C3D"/>
    <w:rsid w:val="00906439"/>
    <w:rsid w:val="00906AE0"/>
    <w:rsid w:val="00906C33"/>
    <w:rsid w:val="00906DC2"/>
    <w:rsid w:val="00906FDD"/>
    <w:rsid w:val="0090728C"/>
    <w:rsid w:val="00907C9C"/>
    <w:rsid w:val="00907EF4"/>
    <w:rsid w:val="0090A79C"/>
    <w:rsid w:val="00910A94"/>
    <w:rsid w:val="00910BD6"/>
    <w:rsid w:val="009117BC"/>
    <w:rsid w:val="00911E57"/>
    <w:rsid w:val="00912374"/>
    <w:rsid w:val="0091238A"/>
    <w:rsid w:val="009128B2"/>
    <w:rsid w:val="00912A7F"/>
    <w:rsid w:val="0091355A"/>
    <w:rsid w:val="009136D1"/>
    <w:rsid w:val="009136F0"/>
    <w:rsid w:val="00913725"/>
    <w:rsid w:val="00913F43"/>
    <w:rsid w:val="009143D4"/>
    <w:rsid w:val="009149D8"/>
    <w:rsid w:val="00914C52"/>
    <w:rsid w:val="0091523E"/>
    <w:rsid w:val="009154D8"/>
    <w:rsid w:val="00915734"/>
    <w:rsid w:val="00915A42"/>
    <w:rsid w:val="00915B7A"/>
    <w:rsid w:val="0091634D"/>
    <w:rsid w:val="00916571"/>
    <w:rsid w:val="00916696"/>
    <w:rsid w:val="00916AA0"/>
    <w:rsid w:val="00916E15"/>
    <w:rsid w:val="00916EE5"/>
    <w:rsid w:val="00917142"/>
    <w:rsid w:val="00917208"/>
    <w:rsid w:val="0091733F"/>
    <w:rsid w:val="00917405"/>
    <w:rsid w:val="009177A5"/>
    <w:rsid w:val="00920210"/>
    <w:rsid w:val="00920509"/>
    <w:rsid w:val="00920775"/>
    <w:rsid w:val="00921104"/>
    <w:rsid w:val="009217AB"/>
    <w:rsid w:val="009219C2"/>
    <w:rsid w:val="00922CD0"/>
    <w:rsid w:val="00923036"/>
    <w:rsid w:val="00923084"/>
    <w:rsid w:val="009234D4"/>
    <w:rsid w:val="0092360D"/>
    <w:rsid w:val="009249EB"/>
    <w:rsid w:val="00925075"/>
    <w:rsid w:val="0092545F"/>
    <w:rsid w:val="009254EE"/>
    <w:rsid w:val="00925A51"/>
    <w:rsid w:val="009262CA"/>
    <w:rsid w:val="009268D4"/>
    <w:rsid w:val="0092776A"/>
    <w:rsid w:val="00930232"/>
    <w:rsid w:val="00930728"/>
    <w:rsid w:val="009309E7"/>
    <w:rsid w:val="00930B7E"/>
    <w:rsid w:val="00931087"/>
    <w:rsid w:val="009311DF"/>
    <w:rsid w:val="0093124D"/>
    <w:rsid w:val="009318C4"/>
    <w:rsid w:val="009322EA"/>
    <w:rsid w:val="00932623"/>
    <w:rsid w:val="00932A12"/>
    <w:rsid w:val="00932CF1"/>
    <w:rsid w:val="00932D77"/>
    <w:rsid w:val="00932E5D"/>
    <w:rsid w:val="00933215"/>
    <w:rsid w:val="00933485"/>
    <w:rsid w:val="00933552"/>
    <w:rsid w:val="00933968"/>
    <w:rsid w:val="00933988"/>
    <w:rsid w:val="0093418F"/>
    <w:rsid w:val="00934234"/>
    <w:rsid w:val="00934335"/>
    <w:rsid w:val="0093436D"/>
    <w:rsid w:val="00934853"/>
    <w:rsid w:val="00934E51"/>
    <w:rsid w:val="00935A3D"/>
    <w:rsid w:val="00935A7A"/>
    <w:rsid w:val="00935B57"/>
    <w:rsid w:val="00935B99"/>
    <w:rsid w:val="00935E3E"/>
    <w:rsid w:val="009360A8"/>
    <w:rsid w:val="009360DB"/>
    <w:rsid w:val="009360EC"/>
    <w:rsid w:val="00936DD6"/>
    <w:rsid w:val="0093734D"/>
    <w:rsid w:val="00941029"/>
    <w:rsid w:val="00941713"/>
    <w:rsid w:val="00941BF3"/>
    <w:rsid w:val="00942016"/>
    <w:rsid w:val="009420CE"/>
    <w:rsid w:val="00942A92"/>
    <w:rsid w:val="0094337A"/>
    <w:rsid w:val="00943611"/>
    <w:rsid w:val="0094409A"/>
    <w:rsid w:val="0094418F"/>
    <w:rsid w:val="00944A35"/>
    <w:rsid w:val="00944D2E"/>
    <w:rsid w:val="00944EBA"/>
    <w:rsid w:val="00944F40"/>
    <w:rsid w:val="00944FB7"/>
    <w:rsid w:val="00945E38"/>
    <w:rsid w:val="00946108"/>
    <w:rsid w:val="00946182"/>
    <w:rsid w:val="00946893"/>
    <w:rsid w:val="00946C7D"/>
    <w:rsid w:val="00947964"/>
    <w:rsid w:val="00947F48"/>
    <w:rsid w:val="0094EE3D"/>
    <w:rsid w:val="00950C18"/>
    <w:rsid w:val="00950E0A"/>
    <w:rsid w:val="00952055"/>
    <w:rsid w:val="00952C98"/>
    <w:rsid w:val="00953944"/>
    <w:rsid w:val="0095402F"/>
    <w:rsid w:val="009549D8"/>
    <w:rsid w:val="00954FAF"/>
    <w:rsid w:val="009550D8"/>
    <w:rsid w:val="0095511C"/>
    <w:rsid w:val="009559D9"/>
    <w:rsid w:val="00956451"/>
    <w:rsid w:val="00956746"/>
    <w:rsid w:val="00956C8A"/>
    <w:rsid w:val="00956CBB"/>
    <w:rsid w:val="009570FD"/>
    <w:rsid w:val="00957396"/>
    <w:rsid w:val="0095741F"/>
    <w:rsid w:val="009575CA"/>
    <w:rsid w:val="00957C24"/>
    <w:rsid w:val="00960194"/>
    <w:rsid w:val="00960D1F"/>
    <w:rsid w:val="00961022"/>
    <w:rsid w:val="00961099"/>
    <w:rsid w:val="00961736"/>
    <w:rsid w:val="00961D4F"/>
    <w:rsid w:val="00962144"/>
    <w:rsid w:val="009624E9"/>
    <w:rsid w:val="00962F79"/>
    <w:rsid w:val="00963463"/>
    <w:rsid w:val="0096365E"/>
    <w:rsid w:val="0096381D"/>
    <w:rsid w:val="0096421D"/>
    <w:rsid w:val="00964238"/>
    <w:rsid w:val="009644AE"/>
    <w:rsid w:val="009644B3"/>
    <w:rsid w:val="009645AF"/>
    <w:rsid w:val="0096470D"/>
    <w:rsid w:val="0096523A"/>
    <w:rsid w:val="0096529C"/>
    <w:rsid w:val="009655CB"/>
    <w:rsid w:val="00965C1D"/>
    <w:rsid w:val="00965CDE"/>
    <w:rsid w:val="00965E7D"/>
    <w:rsid w:val="009662F9"/>
    <w:rsid w:val="00966B0D"/>
    <w:rsid w:val="00967391"/>
    <w:rsid w:val="009674B3"/>
    <w:rsid w:val="009674BB"/>
    <w:rsid w:val="00967507"/>
    <w:rsid w:val="009700A6"/>
    <w:rsid w:val="00970276"/>
    <w:rsid w:val="009703C3"/>
    <w:rsid w:val="00970586"/>
    <w:rsid w:val="00970D44"/>
    <w:rsid w:val="00970E3B"/>
    <w:rsid w:val="00971B41"/>
    <w:rsid w:val="00971F8B"/>
    <w:rsid w:val="00972462"/>
    <w:rsid w:val="009728B3"/>
    <w:rsid w:val="0097297C"/>
    <w:rsid w:val="00972C7A"/>
    <w:rsid w:val="00972F8D"/>
    <w:rsid w:val="009730A2"/>
    <w:rsid w:val="0097316F"/>
    <w:rsid w:val="009732D1"/>
    <w:rsid w:val="00973317"/>
    <w:rsid w:val="009733E9"/>
    <w:rsid w:val="0097362B"/>
    <w:rsid w:val="009736EB"/>
    <w:rsid w:val="00973F7E"/>
    <w:rsid w:val="009740E8"/>
    <w:rsid w:val="0097488C"/>
    <w:rsid w:val="00975481"/>
    <w:rsid w:val="00975D9D"/>
    <w:rsid w:val="00975F46"/>
    <w:rsid w:val="009761C0"/>
    <w:rsid w:val="00976E51"/>
    <w:rsid w:val="00976E85"/>
    <w:rsid w:val="00976F36"/>
    <w:rsid w:val="009774AF"/>
    <w:rsid w:val="00977F95"/>
    <w:rsid w:val="00980705"/>
    <w:rsid w:val="0098185A"/>
    <w:rsid w:val="00981A2C"/>
    <w:rsid w:val="0098203A"/>
    <w:rsid w:val="00982228"/>
    <w:rsid w:val="0098273C"/>
    <w:rsid w:val="00982F1A"/>
    <w:rsid w:val="0098383D"/>
    <w:rsid w:val="00983C17"/>
    <w:rsid w:val="00983DED"/>
    <w:rsid w:val="00985191"/>
    <w:rsid w:val="00985F23"/>
    <w:rsid w:val="00986074"/>
    <w:rsid w:val="00986105"/>
    <w:rsid w:val="00986A1A"/>
    <w:rsid w:val="00986FF3"/>
    <w:rsid w:val="0098702F"/>
    <w:rsid w:val="009871D3"/>
    <w:rsid w:val="009872F7"/>
    <w:rsid w:val="00987754"/>
    <w:rsid w:val="009879D5"/>
    <w:rsid w:val="00990003"/>
    <w:rsid w:val="00990026"/>
    <w:rsid w:val="00991155"/>
    <w:rsid w:val="00991215"/>
    <w:rsid w:val="009914B2"/>
    <w:rsid w:val="009916F8"/>
    <w:rsid w:val="00991963"/>
    <w:rsid w:val="00992CE7"/>
    <w:rsid w:val="00992E2A"/>
    <w:rsid w:val="00993286"/>
    <w:rsid w:val="0099334D"/>
    <w:rsid w:val="00993621"/>
    <w:rsid w:val="009940AD"/>
    <w:rsid w:val="0099437A"/>
    <w:rsid w:val="00994680"/>
    <w:rsid w:val="009946AD"/>
    <w:rsid w:val="00994B9B"/>
    <w:rsid w:val="00994DE0"/>
    <w:rsid w:val="00994F72"/>
    <w:rsid w:val="00995352"/>
    <w:rsid w:val="009959E4"/>
    <w:rsid w:val="00995AEC"/>
    <w:rsid w:val="00995B17"/>
    <w:rsid w:val="009960A3"/>
    <w:rsid w:val="00996AB2"/>
    <w:rsid w:val="00996E09"/>
    <w:rsid w:val="0099762E"/>
    <w:rsid w:val="0099B934"/>
    <w:rsid w:val="009A002F"/>
    <w:rsid w:val="009A0A90"/>
    <w:rsid w:val="009A0B79"/>
    <w:rsid w:val="009A105F"/>
    <w:rsid w:val="009A1317"/>
    <w:rsid w:val="009A1319"/>
    <w:rsid w:val="009A1329"/>
    <w:rsid w:val="009A17C3"/>
    <w:rsid w:val="009A1A90"/>
    <w:rsid w:val="009A2057"/>
    <w:rsid w:val="009A228A"/>
    <w:rsid w:val="009A2CB2"/>
    <w:rsid w:val="009A2F72"/>
    <w:rsid w:val="009A446C"/>
    <w:rsid w:val="009A479C"/>
    <w:rsid w:val="009A47BE"/>
    <w:rsid w:val="009A4DFC"/>
    <w:rsid w:val="009A5054"/>
    <w:rsid w:val="009A542F"/>
    <w:rsid w:val="009A5BFB"/>
    <w:rsid w:val="009A5EB1"/>
    <w:rsid w:val="009A5F86"/>
    <w:rsid w:val="009A670B"/>
    <w:rsid w:val="009A6B2C"/>
    <w:rsid w:val="009A6C64"/>
    <w:rsid w:val="009A727A"/>
    <w:rsid w:val="009A757F"/>
    <w:rsid w:val="009A7746"/>
    <w:rsid w:val="009B0289"/>
    <w:rsid w:val="009B0760"/>
    <w:rsid w:val="009B0986"/>
    <w:rsid w:val="009B1E7A"/>
    <w:rsid w:val="009B2146"/>
    <w:rsid w:val="009B26CF"/>
    <w:rsid w:val="009B310E"/>
    <w:rsid w:val="009B3166"/>
    <w:rsid w:val="009B38AA"/>
    <w:rsid w:val="009B465B"/>
    <w:rsid w:val="009B4CB6"/>
    <w:rsid w:val="009B4D9F"/>
    <w:rsid w:val="009B4FE7"/>
    <w:rsid w:val="009B57E0"/>
    <w:rsid w:val="009B5AED"/>
    <w:rsid w:val="009B5D18"/>
    <w:rsid w:val="009B5E32"/>
    <w:rsid w:val="009B6054"/>
    <w:rsid w:val="009B645F"/>
    <w:rsid w:val="009B66E2"/>
    <w:rsid w:val="009B676B"/>
    <w:rsid w:val="009B695F"/>
    <w:rsid w:val="009B6AE5"/>
    <w:rsid w:val="009B6DEB"/>
    <w:rsid w:val="009B72D5"/>
    <w:rsid w:val="009B7939"/>
    <w:rsid w:val="009B7F27"/>
    <w:rsid w:val="009C040F"/>
    <w:rsid w:val="009C0B12"/>
    <w:rsid w:val="009C1808"/>
    <w:rsid w:val="009C194D"/>
    <w:rsid w:val="009C33D3"/>
    <w:rsid w:val="009C37E8"/>
    <w:rsid w:val="009C3D95"/>
    <w:rsid w:val="009C4720"/>
    <w:rsid w:val="009C47C1"/>
    <w:rsid w:val="009C48E3"/>
    <w:rsid w:val="009C4DF9"/>
    <w:rsid w:val="009C4ED8"/>
    <w:rsid w:val="009C4F75"/>
    <w:rsid w:val="009C58A2"/>
    <w:rsid w:val="009C5AC3"/>
    <w:rsid w:val="009C6301"/>
    <w:rsid w:val="009C6703"/>
    <w:rsid w:val="009C6BBE"/>
    <w:rsid w:val="009C722F"/>
    <w:rsid w:val="009C76FC"/>
    <w:rsid w:val="009C7AB8"/>
    <w:rsid w:val="009C7F5C"/>
    <w:rsid w:val="009D016C"/>
    <w:rsid w:val="009D0359"/>
    <w:rsid w:val="009D0B49"/>
    <w:rsid w:val="009D13C0"/>
    <w:rsid w:val="009D1709"/>
    <w:rsid w:val="009D1EB6"/>
    <w:rsid w:val="009D2061"/>
    <w:rsid w:val="009D2292"/>
    <w:rsid w:val="009D2362"/>
    <w:rsid w:val="009D2D40"/>
    <w:rsid w:val="009D2D43"/>
    <w:rsid w:val="009D33E7"/>
    <w:rsid w:val="009D3530"/>
    <w:rsid w:val="009D3C8F"/>
    <w:rsid w:val="009D4DFC"/>
    <w:rsid w:val="009D5128"/>
    <w:rsid w:val="009D530D"/>
    <w:rsid w:val="009D5C48"/>
    <w:rsid w:val="009D5D3A"/>
    <w:rsid w:val="009D5EB2"/>
    <w:rsid w:val="009D60E2"/>
    <w:rsid w:val="009D63D4"/>
    <w:rsid w:val="009D67A4"/>
    <w:rsid w:val="009D7172"/>
    <w:rsid w:val="009D73B1"/>
    <w:rsid w:val="009D744D"/>
    <w:rsid w:val="009D7518"/>
    <w:rsid w:val="009D7A8B"/>
    <w:rsid w:val="009D7DDB"/>
    <w:rsid w:val="009D7FB2"/>
    <w:rsid w:val="009E064A"/>
    <w:rsid w:val="009E0BF5"/>
    <w:rsid w:val="009E0CA9"/>
    <w:rsid w:val="009E1005"/>
    <w:rsid w:val="009E1011"/>
    <w:rsid w:val="009E1429"/>
    <w:rsid w:val="009E2783"/>
    <w:rsid w:val="009E2AD9"/>
    <w:rsid w:val="009E2EC5"/>
    <w:rsid w:val="009E2F3E"/>
    <w:rsid w:val="009E31F5"/>
    <w:rsid w:val="009E3326"/>
    <w:rsid w:val="009E33D1"/>
    <w:rsid w:val="009E369B"/>
    <w:rsid w:val="009E3CBD"/>
    <w:rsid w:val="009E482E"/>
    <w:rsid w:val="009E4A88"/>
    <w:rsid w:val="009E4FE0"/>
    <w:rsid w:val="009E5268"/>
    <w:rsid w:val="009E52AF"/>
    <w:rsid w:val="009E5A83"/>
    <w:rsid w:val="009E6218"/>
    <w:rsid w:val="009E679D"/>
    <w:rsid w:val="009E6BF7"/>
    <w:rsid w:val="009E7131"/>
    <w:rsid w:val="009E72D8"/>
    <w:rsid w:val="009E745F"/>
    <w:rsid w:val="009E7B16"/>
    <w:rsid w:val="009E7EFC"/>
    <w:rsid w:val="009F02D2"/>
    <w:rsid w:val="009F054B"/>
    <w:rsid w:val="009F0600"/>
    <w:rsid w:val="009F0A90"/>
    <w:rsid w:val="009F0BAB"/>
    <w:rsid w:val="009F0CBA"/>
    <w:rsid w:val="009F1BC8"/>
    <w:rsid w:val="009F1C8A"/>
    <w:rsid w:val="009F1CB8"/>
    <w:rsid w:val="009F2484"/>
    <w:rsid w:val="009F2B22"/>
    <w:rsid w:val="009F39C5"/>
    <w:rsid w:val="009F3E0E"/>
    <w:rsid w:val="009F4089"/>
    <w:rsid w:val="009F40CF"/>
    <w:rsid w:val="009F45DD"/>
    <w:rsid w:val="009F485F"/>
    <w:rsid w:val="009F48A3"/>
    <w:rsid w:val="009F4B90"/>
    <w:rsid w:val="009F4C60"/>
    <w:rsid w:val="009F5016"/>
    <w:rsid w:val="009F537F"/>
    <w:rsid w:val="009F56EA"/>
    <w:rsid w:val="009F5D41"/>
    <w:rsid w:val="009F5E2E"/>
    <w:rsid w:val="009F608C"/>
    <w:rsid w:val="009F6209"/>
    <w:rsid w:val="009F6403"/>
    <w:rsid w:val="009F65D7"/>
    <w:rsid w:val="009F6646"/>
    <w:rsid w:val="009F6FBE"/>
    <w:rsid w:val="009F6FF4"/>
    <w:rsid w:val="009F7276"/>
    <w:rsid w:val="009F7590"/>
    <w:rsid w:val="009F7780"/>
    <w:rsid w:val="009F7A5A"/>
    <w:rsid w:val="009F7A82"/>
    <w:rsid w:val="009F7CFC"/>
    <w:rsid w:val="009F7DCA"/>
    <w:rsid w:val="009F7F94"/>
    <w:rsid w:val="00A0056C"/>
    <w:rsid w:val="00A007EA"/>
    <w:rsid w:val="00A00A38"/>
    <w:rsid w:val="00A00A7B"/>
    <w:rsid w:val="00A00C3A"/>
    <w:rsid w:val="00A00C96"/>
    <w:rsid w:val="00A00EC1"/>
    <w:rsid w:val="00A016F5"/>
    <w:rsid w:val="00A018B3"/>
    <w:rsid w:val="00A01DF7"/>
    <w:rsid w:val="00A021A7"/>
    <w:rsid w:val="00A02317"/>
    <w:rsid w:val="00A024E1"/>
    <w:rsid w:val="00A02731"/>
    <w:rsid w:val="00A027E0"/>
    <w:rsid w:val="00A02EE6"/>
    <w:rsid w:val="00A03293"/>
    <w:rsid w:val="00A033B3"/>
    <w:rsid w:val="00A03562"/>
    <w:rsid w:val="00A0369A"/>
    <w:rsid w:val="00A0370B"/>
    <w:rsid w:val="00A046BF"/>
    <w:rsid w:val="00A04E68"/>
    <w:rsid w:val="00A061EA"/>
    <w:rsid w:val="00A0653E"/>
    <w:rsid w:val="00A06540"/>
    <w:rsid w:val="00A06C9C"/>
    <w:rsid w:val="00A076AC"/>
    <w:rsid w:val="00A07805"/>
    <w:rsid w:val="00A07BD6"/>
    <w:rsid w:val="00A07C0F"/>
    <w:rsid w:val="00A07CAB"/>
    <w:rsid w:val="00A0E0EB"/>
    <w:rsid w:val="00A10352"/>
    <w:rsid w:val="00A108F5"/>
    <w:rsid w:val="00A10F09"/>
    <w:rsid w:val="00A1124C"/>
    <w:rsid w:val="00A11AAD"/>
    <w:rsid w:val="00A11E3E"/>
    <w:rsid w:val="00A1273D"/>
    <w:rsid w:val="00A12870"/>
    <w:rsid w:val="00A12B33"/>
    <w:rsid w:val="00A12CB6"/>
    <w:rsid w:val="00A12FBD"/>
    <w:rsid w:val="00A13199"/>
    <w:rsid w:val="00A13674"/>
    <w:rsid w:val="00A1439E"/>
    <w:rsid w:val="00A14643"/>
    <w:rsid w:val="00A151D8"/>
    <w:rsid w:val="00A154CD"/>
    <w:rsid w:val="00A156DA"/>
    <w:rsid w:val="00A15A40"/>
    <w:rsid w:val="00A15DFE"/>
    <w:rsid w:val="00A15F21"/>
    <w:rsid w:val="00A1613A"/>
    <w:rsid w:val="00A16229"/>
    <w:rsid w:val="00A162A7"/>
    <w:rsid w:val="00A16482"/>
    <w:rsid w:val="00A16AB2"/>
    <w:rsid w:val="00A17135"/>
    <w:rsid w:val="00A171F3"/>
    <w:rsid w:val="00A17278"/>
    <w:rsid w:val="00A173B0"/>
    <w:rsid w:val="00A177C8"/>
    <w:rsid w:val="00A17E09"/>
    <w:rsid w:val="00A208C6"/>
    <w:rsid w:val="00A20DBA"/>
    <w:rsid w:val="00A20E9E"/>
    <w:rsid w:val="00A20F0F"/>
    <w:rsid w:val="00A2112C"/>
    <w:rsid w:val="00A21259"/>
    <w:rsid w:val="00A21685"/>
    <w:rsid w:val="00A2172D"/>
    <w:rsid w:val="00A217C9"/>
    <w:rsid w:val="00A21BB1"/>
    <w:rsid w:val="00A2220F"/>
    <w:rsid w:val="00A22874"/>
    <w:rsid w:val="00A22DEE"/>
    <w:rsid w:val="00A22FEF"/>
    <w:rsid w:val="00A23086"/>
    <w:rsid w:val="00A23095"/>
    <w:rsid w:val="00A23527"/>
    <w:rsid w:val="00A237E8"/>
    <w:rsid w:val="00A240D2"/>
    <w:rsid w:val="00A24503"/>
    <w:rsid w:val="00A24531"/>
    <w:rsid w:val="00A245A7"/>
    <w:rsid w:val="00A25C01"/>
    <w:rsid w:val="00A25F27"/>
    <w:rsid w:val="00A26157"/>
    <w:rsid w:val="00A269DD"/>
    <w:rsid w:val="00A26B9F"/>
    <w:rsid w:val="00A27979"/>
    <w:rsid w:val="00A3005F"/>
    <w:rsid w:val="00A30843"/>
    <w:rsid w:val="00A309BC"/>
    <w:rsid w:val="00A30B88"/>
    <w:rsid w:val="00A310E4"/>
    <w:rsid w:val="00A31678"/>
    <w:rsid w:val="00A31A6E"/>
    <w:rsid w:val="00A31CD4"/>
    <w:rsid w:val="00A3207A"/>
    <w:rsid w:val="00A32372"/>
    <w:rsid w:val="00A32E54"/>
    <w:rsid w:val="00A32FD8"/>
    <w:rsid w:val="00A33205"/>
    <w:rsid w:val="00A33D6D"/>
    <w:rsid w:val="00A33EBE"/>
    <w:rsid w:val="00A34B8C"/>
    <w:rsid w:val="00A34FC4"/>
    <w:rsid w:val="00A3503F"/>
    <w:rsid w:val="00A35058"/>
    <w:rsid w:val="00A35942"/>
    <w:rsid w:val="00A36099"/>
    <w:rsid w:val="00A36782"/>
    <w:rsid w:val="00A36942"/>
    <w:rsid w:val="00A36B3B"/>
    <w:rsid w:val="00A37703"/>
    <w:rsid w:val="00A37751"/>
    <w:rsid w:val="00A37A12"/>
    <w:rsid w:val="00A4002F"/>
    <w:rsid w:val="00A40321"/>
    <w:rsid w:val="00A40977"/>
    <w:rsid w:val="00A40CF3"/>
    <w:rsid w:val="00A41BD4"/>
    <w:rsid w:val="00A42034"/>
    <w:rsid w:val="00A42158"/>
    <w:rsid w:val="00A42229"/>
    <w:rsid w:val="00A42C2C"/>
    <w:rsid w:val="00A4373D"/>
    <w:rsid w:val="00A43EE9"/>
    <w:rsid w:val="00A440FF"/>
    <w:rsid w:val="00A4414D"/>
    <w:rsid w:val="00A4417B"/>
    <w:rsid w:val="00A443EA"/>
    <w:rsid w:val="00A446EB"/>
    <w:rsid w:val="00A45310"/>
    <w:rsid w:val="00A457A9"/>
    <w:rsid w:val="00A45B32"/>
    <w:rsid w:val="00A45ED7"/>
    <w:rsid w:val="00A46275"/>
    <w:rsid w:val="00A462F4"/>
    <w:rsid w:val="00A4652D"/>
    <w:rsid w:val="00A47087"/>
    <w:rsid w:val="00A47F25"/>
    <w:rsid w:val="00A4F679"/>
    <w:rsid w:val="00A50C35"/>
    <w:rsid w:val="00A511A9"/>
    <w:rsid w:val="00A5128A"/>
    <w:rsid w:val="00A51436"/>
    <w:rsid w:val="00A51885"/>
    <w:rsid w:val="00A51ADD"/>
    <w:rsid w:val="00A51D5E"/>
    <w:rsid w:val="00A52025"/>
    <w:rsid w:val="00A52162"/>
    <w:rsid w:val="00A53058"/>
    <w:rsid w:val="00A53273"/>
    <w:rsid w:val="00A53F90"/>
    <w:rsid w:val="00A5419C"/>
    <w:rsid w:val="00A55708"/>
    <w:rsid w:val="00A55773"/>
    <w:rsid w:val="00A55A83"/>
    <w:rsid w:val="00A56744"/>
    <w:rsid w:val="00A56AE1"/>
    <w:rsid w:val="00A57B32"/>
    <w:rsid w:val="00A57D9B"/>
    <w:rsid w:val="00A60388"/>
    <w:rsid w:val="00A60B52"/>
    <w:rsid w:val="00A60C7E"/>
    <w:rsid w:val="00A60EF3"/>
    <w:rsid w:val="00A60FEC"/>
    <w:rsid w:val="00A61144"/>
    <w:rsid w:val="00A61F68"/>
    <w:rsid w:val="00A62BE3"/>
    <w:rsid w:val="00A630D7"/>
    <w:rsid w:val="00A6352B"/>
    <w:rsid w:val="00A6380F"/>
    <w:rsid w:val="00A638F8"/>
    <w:rsid w:val="00A63B6D"/>
    <w:rsid w:val="00A63C0E"/>
    <w:rsid w:val="00A63C77"/>
    <w:rsid w:val="00A63F9C"/>
    <w:rsid w:val="00A64781"/>
    <w:rsid w:val="00A64918"/>
    <w:rsid w:val="00A649FA"/>
    <w:rsid w:val="00A652C0"/>
    <w:rsid w:val="00A656B2"/>
    <w:rsid w:val="00A6574C"/>
    <w:rsid w:val="00A658A1"/>
    <w:rsid w:val="00A65E3A"/>
    <w:rsid w:val="00A65FCA"/>
    <w:rsid w:val="00A6607A"/>
    <w:rsid w:val="00A660E2"/>
    <w:rsid w:val="00A679C1"/>
    <w:rsid w:val="00A70132"/>
    <w:rsid w:val="00A70AF2"/>
    <w:rsid w:val="00A70BE7"/>
    <w:rsid w:val="00A70D46"/>
    <w:rsid w:val="00A7114E"/>
    <w:rsid w:val="00A712FD"/>
    <w:rsid w:val="00A713BE"/>
    <w:rsid w:val="00A720B7"/>
    <w:rsid w:val="00A72895"/>
    <w:rsid w:val="00A72D65"/>
    <w:rsid w:val="00A732EF"/>
    <w:rsid w:val="00A739FA"/>
    <w:rsid w:val="00A74005"/>
    <w:rsid w:val="00A7400A"/>
    <w:rsid w:val="00A7454B"/>
    <w:rsid w:val="00A74AF2"/>
    <w:rsid w:val="00A7531F"/>
    <w:rsid w:val="00A75E54"/>
    <w:rsid w:val="00A75F93"/>
    <w:rsid w:val="00A7605E"/>
    <w:rsid w:val="00A76123"/>
    <w:rsid w:val="00A761C2"/>
    <w:rsid w:val="00A768D5"/>
    <w:rsid w:val="00A7702B"/>
    <w:rsid w:val="00A7745E"/>
    <w:rsid w:val="00A77603"/>
    <w:rsid w:val="00A77669"/>
    <w:rsid w:val="00A77BC5"/>
    <w:rsid w:val="00A77FFB"/>
    <w:rsid w:val="00A8038E"/>
    <w:rsid w:val="00A80ECF"/>
    <w:rsid w:val="00A8114F"/>
    <w:rsid w:val="00A818BF"/>
    <w:rsid w:val="00A818D0"/>
    <w:rsid w:val="00A81AC0"/>
    <w:rsid w:val="00A81BD6"/>
    <w:rsid w:val="00A820BA"/>
    <w:rsid w:val="00A822E6"/>
    <w:rsid w:val="00A8288B"/>
    <w:rsid w:val="00A83650"/>
    <w:rsid w:val="00A836E7"/>
    <w:rsid w:val="00A83AC3"/>
    <w:rsid w:val="00A83C8E"/>
    <w:rsid w:val="00A83CB2"/>
    <w:rsid w:val="00A83EB2"/>
    <w:rsid w:val="00A83FBF"/>
    <w:rsid w:val="00A84A0F"/>
    <w:rsid w:val="00A84EF3"/>
    <w:rsid w:val="00A85651"/>
    <w:rsid w:val="00A85966"/>
    <w:rsid w:val="00A85A0F"/>
    <w:rsid w:val="00A85F87"/>
    <w:rsid w:val="00A86297"/>
    <w:rsid w:val="00A8630B"/>
    <w:rsid w:val="00A865EB"/>
    <w:rsid w:val="00A866DE"/>
    <w:rsid w:val="00A868BB"/>
    <w:rsid w:val="00A86D8E"/>
    <w:rsid w:val="00A86FEC"/>
    <w:rsid w:val="00A87673"/>
    <w:rsid w:val="00A877A1"/>
    <w:rsid w:val="00A8794E"/>
    <w:rsid w:val="00A87D3C"/>
    <w:rsid w:val="00A87F73"/>
    <w:rsid w:val="00A8D16B"/>
    <w:rsid w:val="00A90960"/>
    <w:rsid w:val="00A90A44"/>
    <w:rsid w:val="00A90CF7"/>
    <w:rsid w:val="00A90FC4"/>
    <w:rsid w:val="00A919D5"/>
    <w:rsid w:val="00A920B5"/>
    <w:rsid w:val="00A92242"/>
    <w:rsid w:val="00A92340"/>
    <w:rsid w:val="00A92473"/>
    <w:rsid w:val="00A928B3"/>
    <w:rsid w:val="00A92A18"/>
    <w:rsid w:val="00A92B22"/>
    <w:rsid w:val="00A92C70"/>
    <w:rsid w:val="00A92F76"/>
    <w:rsid w:val="00A9311F"/>
    <w:rsid w:val="00A93380"/>
    <w:rsid w:val="00A93B5F"/>
    <w:rsid w:val="00A93B6C"/>
    <w:rsid w:val="00A94DDA"/>
    <w:rsid w:val="00A9500B"/>
    <w:rsid w:val="00A95710"/>
    <w:rsid w:val="00A95B85"/>
    <w:rsid w:val="00A96B43"/>
    <w:rsid w:val="00A96DB1"/>
    <w:rsid w:val="00A971F8"/>
    <w:rsid w:val="00A9723B"/>
    <w:rsid w:val="00A972E5"/>
    <w:rsid w:val="00A9783B"/>
    <w:rsid w:val="00A97882"/>
    <w:rsid w:val="00AA0521"/>
    <w:rsid w:val="00AA0DF7"/>
    <w:rsid w:val="00AA148F"/>
    <w:rsid w:val="00AA18D7"/>
    <w:rsid w:val="00AA1EE8"/>
    <w:rsid w:val="00AA201C"/>
    <w:rsid w:val="00AA2606"/>
    <w:rsid w:val="00AA27BA"/>
    <w:rsid w:val="00AA2826"/>
    <w:rsid w:val="00AA2E80"/>
    <w:rsid w:val="00AA34CD"/>
    <w:rsid w:val="00AA4083"/>
    <w:rsid w:val="00AA493E"/>
    <w:rsid w:val="00AA4C28"/>
    <w:rsid w:val="00AA4D64"/>
    <w:rsid w:val="00AA6460"/>
    <w:rsid w:val="00AA6889"/>
    <w:rsid w:val="00AA6916"/>
    <w:rsid w:val="00AA6C08"/>
    <w:rsid w:val="00AA6D4E"/>
    <w:rsid w:val="00AA6E88"/>
    <w:rsid w:val="00AA6F1B"/>
    <w:rsid w:val="00AA7269"/>
    <w:rsid w:val="00AA7411"/>
    <w:rsid w:val="00AA79E4"/>
    <w:rsid w:val="00AB00A1"/>
    <w:rsid w:val="00AB0186"/>
    <w:rsid w:val="00AB0413"/>
    <w:rsid w:val="00AB110C"/>
    <w:rsid w:val="00AB12DD"/>
    <w:rsid w:val="00AB134B"/>
    <w:rsid w:val="00AB1985"/>
    <w:rsid w:val="00AB2498"/>
    <w:rsid w:val="00AB256D"/>
    <w:rsid w:val="00AB2654"/>
    <w:rsid w:val="00AB3E49"/>
    <w:rsid w:val="00AB4452"/>
    <w:rsid w:val="00AB4519"/>
    <w:rsid w:val="00AB458F"/>
    <w:rsid w:val="00AB51DE"/>
    <w:rsid w:val="00AB5236"/>
    <w:rsid w:val="00AB55A2"/>
    <w:rsid w:val="00AB589B"/>
    <w:rsid w:val="00AB62E5"/>
    <w:rsid w:val="00AB6531"/>
    <w:rsid w:val="00AB6637"/>
    <w:rsid w:val="00AB69E3"/>
    <w:rsid w:val="00AB718F"/>
    <w:rsid w:val="00AB7441"/>
    <w:rsid w:val="00AB76E9"/>
    <w:rsid w:val="00AB7CF0"/>
    <w:rsid w:val="00AC0ABE"/>
    <w:rsid w:val="00AC0B8E"/>
    <w:rsid w:val="00AC0B99"/>
    <w:rsid w:val="00AC0CF2"/>
    <w:rsid w:val="00AC0D8E"/>
    <w:rsid w:val="00AC1581"/>
    <w:rsid w:val="00AC1B30"/>
    <w:rsid w:val="00AC20A7"/>
    <w:rsid w:val="00AC27EE"/>
    <w:rsid w:val="00AC2901"/>
    <w:rsid w:val="00AC290B"/>
    <w:rsid w:val="00AC2917"/>
    <w:rsid w:val="00AC3108"/>
    <w:rsid w:val="00AC3224"/>
    <w:rsid w:val="00AC3D67"/>
    <w:rsid w:val="00AC407A"/>
    <w:rsid w:val="00AC4205"/>
    <w:rsid w:val="00AC4216"/>
    <w:rsid w:val="00AC48BF"/>
    <w:rsid w:val="00AC4DAA"/>
    <w:rsid w:val="00AC4EB2"/>
    <w:rsid w:val="00AC5277"/>
    <w:rsid w:val="00AC53DF"/>
    <w:rsid w:val="00AC57F3"/>
    <w:rsid w:val="00AC60A9"/>
    <w:rsid w:val="00AC62FF"/>
    <w:rsid w:val="00AC6621"/>
    <w:rsid w:val="00AC69C6"/>
    <w:rsid w:val="00AC6E7A"/>
    <w:rsid w:val="00AC6E7E"/>
    <w:rsid w:val="00AC7078"/>
    <w:rsid w:val="00AC70FC"/>
    <w:rsid w:val="00AC7502"/>
    <w:rsid w:val="00AC7750"/>
    <w:rsid w:val="00AC7F07"/>
    <w:rsid w:val="00AD077A"/>
    <w:rsid w:val="00AD0844"/>
    <w:rsid w:val="00AD126E"/>
    <w:rsid w:val="00AD1284"/>
    <w:rsid w:val="00AD1532"/>
    <w:rsid w:val="00AD1AA4"/>
    <w:rsid w:val="00AD1F19"/>
    <w:rsid w:val="00AD25EB"/>
    <w:rsid w:val="00AD2B00"/>
    <w:rsid w:val="00AD2B26"/>
    <w:rsid w:val="00AD2D63"/>
    <w:rsid w:val="00AD32F7"/>
    <w:rsid w:val="00AD3327"/>
    <w:rsid w:val="00AD3432"/>
    <w:rsid w:val="00AD37D0"/>
    <w:rsid w:val="00AD395A"/>
    <w:rsid w:val="00AD3A1A"/>
    <w:rsid w:val="00AD3BB8"/>
    <w:rsid w:val="00AD40EC"/>
    <w:rsid w:val="00AD48BF"/>
    <w:rsid w:val="00AD4981"/>
    <w:rsid w:val="00AD4BE9"/>
    <w:rsid w:val="00AD4D17"/>
    <w:rsid w:val="00AD5C19"/>
    <w:rsid w:val="00AD6957"/>
    <w:rsid w:val="00AD69F7"/>
    <w:rsid w:val="00AD6BE6"/>
    <w:rsid w:val="00AD71C1"/>
    <w:rsid w:val="00AD757D"/>
    <w:rsid w:val="00AE00CF"/>
    <w:rsid w:val="00AE026F"/>
    <w:rsid w:val="00AE0F21"/>
    <w:rsid w:val="00AE0FF2"/>
    <w:rsid w:val="00AE102C"/>
    <w:rsid w:val="00AE103F"/>
    <w:rsid w:val="00AE155A"/>
    <w:rsid w:val="00AE1617"/>
    <w:rsid w:val="00AE163F"/>
    <w:rsid w:val="00AE2046"/>
    <w:rsid w:val="00AE211A"/>
    <w:rsid w:val="00AE21AA"/>
    <w:rsid w:val="00AE23AB"/>
    <w:rsid w:val="00AE27AE"/>
    <w:rsid w:val="00AE397E"/>
    <w:rsid w:val="00AE4033"/>
    <w:rsid w:val="00AE41E0"/>
    <w:rsid w:val="00AE446A"/>
    <w:rsid w:val="00AE4ABF"/>
    <w:rsid w:val="00AE4D95"/>
    <w:rsid w:val="00AE50F0"/>
    <w:rsid w:val="00AE5D96"/>
    <w:rsid w:val="00AE5E46"/>
    <w:rsid w:val="00AE6178"/>
    <w:rsid w:val="00AE6243"/>
    <w:rsid w:val="00AE63B3"/>
    <w:rsid w:val="00AE647E"/>
    <w:rsid w:val="00AE64A8"/>
    <w:rsid w:val="00AE6CD5"/>
    <w:rsid w:val="00AE6DE9"/>
    <w:rsid w:val="00AE6F86"/>
    <w:rsid w:val="00AE715A"/>
    <w:rsid w:val="00AE7171"/>
    <w:rsid w:val="00AE74E1"/>
    <w:rsid w:val="00AE7AA9"/>
    <w:rsid w:val="00AE7C34"/>
    <w:rsid w:val="00AF0500"/>
    <w:rsid w:val="00AF06CB"/>
    <w:rsid w:val="00AF0912"/>
    <w:rsid w:val="00AF0958"/>
    <w:rsid w:val="00AF0DB2"/>
    <w:rsid w:val="00AF0F59"/>
    <w:rsid w:val="00AF1020"/>
    <w:rsid w:val="00AF144E"/>
    <w:rsid w:val="00AF1500"/>
    <w:rsid w:val="00AF1567"/>
    <w:rsid w:val="00AF1B2E"/>
    <w:rsid w:val="00AF27FD"/>
    <w:rsid w:val="00AF2853"/>
    <w:rsid w:val="00AF2BC7"/>
    <w:rsid w:val="00AF2C7D"/>
    <w:rsid w:val="00AF2CF0"/>
    <w:rsid w:val="00AF3087"/>
    <w:rsid w:val="00AF32E1"/>
    <w:rsid w:val="00AF3402"/>
    <w:rsid w:val="00AF3A43"/>
    <w:rsid w:val="00AF4514"/>
    <w:rsid w:val="00AF463C"/>
    <w:rsid w:val="00AF4929"/>
    <w:rsid w:val="00AF4A9D"/>
    <w:rsid w:val="00AF5284"/>
    <w:rsid w:val="00AF5296"/>
    <w:rsid w:val="00AF5708"/>
    <w:rsid w:val="00AF5B03"/>
    <w:rsid w:val="00AF5FEE"/>
    <w:rsid w:val="00AF6347"/>
    <w:rsid w:val="00AF6B24"/>
    <w:rsid w:val="00AF6D08"/>
    <w:rsid w:val="00AF7191"/>
    <w:rsid w:val="00AF78A5"/>
    <w:rsid w:val="00AF79B9"/>
    <w:rsid w:val="00AF7A57"/>
    <w:rsid w:val="00B0053E"/>
    <w:rsid w:val="00B00BB3"/>
    <w:rsid w:val="00B00D7E"/>
    <w:rsid w:val="00B01562"/>
    <w:rsid w:val="00B01829"/>
    <w:rsid w:val="00B0184B"/>
    <w:rsid w:val="00B01EA6"/>
    <w:rsid w:val="00B022AF"/>
    <w:rsid w:val="00B02646"/>
    <w:rsid w:val="00B02697"/>
    <w:rsid w:val="00B0296B"/>
    <w:rsid w:val="00B033F7"/>
    <w:rsid w:val="00B038DE"/>
    <w:rsid w:val="00B03B6C"/>
    <w:rsid w:val="00B03BAC"/>
    <w:rsid w:val="00B03E32"/>
    <w:rsid w:val="00B043DB"/>
    <w:rsid w:val="00B047DB"/>
    <w:rsid w:val="00B04802"/>
    <w:rsid w:val="00B04B0B"/>
    <w:rsid w:val="00B04B33"/>
    <w:rsid w:val="00B04B62"/>
    <w:rsid w:val="00B04D89"/>
    <w:rsid w:val="00B0500E"/>
    <w:rsid w:val="00B0501D"/>
    <w:rsid w:val="00B05260"/>
    <w:rsid w:val="00B05322"/>
    <w:rsid w:val="00B054B6"/>
    <w:rsid w:val="00B05500"/>
    <w:rsid w:val="00B05920"/>
    <w:rsid w:val="00B06D73"/>
    <w:rsid w:val="00B06DF8"/>
    <w:rsid w:val="00B10074"/>
    <w:rsid w:val="00B10605"/>
    <w:rsid w:val="00B107E8"/>
    <w:rsid w:val="00B109EE"/>
    <w:rsid w:val="00B10E17"/>
    <w:rsid w:val="00B10E55"/>
    <w:rsid w:val="00B11566"/>
    <w:rsid w:val="00B11727"/>
    <w:rsid w:val="00B1244A"/>
    <w:rsid w:val="00B12F4E"/>
    <w:rsid w:val="00B131C5"/>
    <w:rsid w:val="00B131E8"/>
    <w:rsid w:val="00B145B8"/>
    <w:rsid w:val="00B14A78"/>
    <w:rsid w:val="00B14C9B"/>
    <w:rsid w:val="00B14DAE"/>
    <w:rsid w:val="00B1531F"/>
    <w:rsid w:val="00B1539C"/>
    <w:rsid w:val="00B15A52"/>
    <w:rsid w:val="00B1601F"/>
    <w:rsid w:val="00B166B2"/>
    <w:rsid w:val="00B16919"/>
    <w:rsid w:val="00B16BFA"/>
    <w:rsid w:val="00B1724A"/>
    <w:rsid w:val="00B1724E"/>
    <w:rsid w:val="00B17A6D"/>
    <w:rsid w:val="00B203D6"/>
    <w:rsid w:val="00B203E0"/>
    <w:rsid w:val="00B20707"/>
    <w:rsid w:val="00B208FA"/>
    <w:rsid w:val="00B20D77"/>
    <w:rsid w:val="00B20F44"/>
    <w:rsid w:val="00B21047"/>
    <w:rsid w:val="00B225FA"/>
    <w:rsid w:val="00B22ABD"/>
    <w:rsid w:val="00B22D09"/>
    <w:rsid w:val="00B23066"/>
    <w:rsid w:val="00B23AE9"/>
    <w:rsid w:val="00B23DD8"/>
    <w:rsid w:val="00B23F06"/>
    <w:rsid w:val="00B241CF"/>
    <w:rsid w:val="00B24902"/>
    <w:rsid w:val="00B2598A"/>
    <w:rsid w:val="00B25A71"/>
    <w:rsid w:val="00B265AA"/>
    <w:rsid w:val="00B26651"/>
    <w:rsid w:val="00B26CA7"/>
    <w:rsid w:val="00B274C1"/>
    <w:rsid w:val="00B27647"/>
    <w:rsid w:val="00B27AA3"/>
    <w:rsid w:val="00B3013A"/>
    <w:rsid w:val="00B3071E"/>
    <w:rsid w:val="00B309D9"/>
    <w:rsid w:val="00B30AA2"/>
    <w:rsid w:val="00B30C15"/>
    <w:rsid w:val="00B30F25"/>
    <w:rsid w:val="00B30F66"/>
    <w:rsid w:val="00B31431"/>
    <w:rsid w:val="00B3180D"/>
    <w:rsid w:val="00B31FB0"/>
    <w:rsid w:val="00B325C2"/>
    <w:rsid w:val="00B32659"/>
    <w:rsid w:val="00B32847"/>
    <w:rsid w:val="00B329AC"/>
    <w:rsid w:val="00B32B79"/>
    <w:rsid w:val="00B331B3"/>
    <w:rsid w:val="00B3375E"/>
    <w:rsid w:val="00B33908"/>
    <w:rsid w:val="00B33B5C"/>
    <w:rsid w:val="00B33DBF"/>
    <w:rsid w:val="00B343E0"/>
    <w:rsid w:val="00B34998"/>
    <w:rsid w:val="00B349C5"/>
    <w:rsid w:val="00B34D18"/>
    <w:rsid w:val="00B352B5"/>
    <w:rsid w:val="00B35BF5"/>
    <w:rsid w:val="00B35D5D"/>
    <w:rsid w:val="00B36BAD"/>
    <w:rsid w:val="00B36DC8"/>
    <w:rsid w:val="00B37006"/>
    <w:rsid w:val="00B37085"/>
    <w:rsid w:val="00B370F5"/>
    <w:rsid w:val="00B37509"/>
    <w:rsid w:val="00B37A4E"/>
    <w:rsid w:val="00B37E50"/>
    <w:rsid w:val="00B40297"/>
    <w:rsid w:val="00B40C35"/>
    <w:rsid w:val="00B40C71"/>
    <w:rsid w:val="00B40CB3"/>
    <w:rsid w:val="00B41282"/>
    <w:rsid w:val="00B4149F"/>
    <w:rsid w:val="00B41F3F"/>
    <w:rsid w:val="00B4258A"/>
    <w:rsid w:val="00B4261E"/>
    <w:rsid w:val="00B42E0D"/>
    <w:rsid w:val="00B4337F"/>
    <w:rsid w:val="00B435CC"/>
    <w:rsid w:val="00B437E7"/>
    <w:rsid w:val="00B444C5"/>
    <w:rsid w:val="00B44528"/>
    <w:rsid w:val="00B4463D"/>
    <w:rsid w:val="00B446FF"/>
    <w:rsid w:val="00B447F1"/>
    <w:rsid w:val="00B45181"/>
    <w:rsid w:val="00B4633F"/>
    <w:rsid w:val="00B46435"/>
    <w:rsid w:val="00B46622"/>
    <w:rsid w:val="00B46758"/>
    <w:rsid w:val="00B468A6"/>
    <w:rsid w:val="00B46DCB"/>
    <w:rsid w:val="00B470FD"/>
    <w:rsid w:val="00B47775"/>
    <w:rsid w:val="00B4D550"/>
    <w:rsid w:val="00B500AC"/>
    <w:rsid w:val="00B50172"/>
    <w:rsid w:val="00B50392"/>
    <w:rsid w:val="00B50660"/>
    <w:rsid w:val="00B5115E"/>
    <w:rsid w:val="00B511C3"/>
    <w:rsid w:val="00B5148B"/>
    <w:rsid w:val="00B51571"/>
    <w:rsid w:val="00B517CF"/>
    <w:rsid w:val="00B517FE"/>
    <w:rsid w:val="00B5201C"/>
    <w:rsid w:val="00B520E2"/>
    <w:rsid w:val="00B524E2"/>
    <w:rsid w:val="00B52734"/>
    <w:rsid w:val="00B52805"/>
    <w:rsid w:val="00B529C5"/>
    <w:rsid w:val="00B530AA"/>
    <w:rsid w:val="00B532D2"/>
    <w:rsid w:val="00B53461"/>
    <w:rsid w:val="00B53FD3"/>
    <w:rsid w:val="00B54095"/>
    <w:rsid w:val="00B545B9"/>
    <w:rsid w:val="00B54EF0"/>
    <w:rsid w:val="00B54FCE"/>
    <w:rsid w:val="00B5501E"/>
    <w:rsid w:val="00B55055"/>
    <w:rsid w:val="00B5536F"/>
    <w:rsid w:val="00B5549B"/>
    <w:rsid w:val="00B55777"/>
    <w:rsid w:val="00B55B6D"/>
    <w:rsid w:val="00B55BA4"/>
    <w:rsid w:val="00B56049"/>
    <w:rsid w:val="00B56471"/>
    <w:rsid w:val="00B5667D"/>
    <w:rsid w:val="00B56A57"/>
    <w:rsid w:val="00B57EB1"/>
    <w:rsid w:val="00B5DADC"/>
    <w:rsid w:val="00B604B6"/>
    <w:rsid w:val="00B60E51"/>
    <w:rsid w:val="00B614EC"/>
    <w:rsid w:val="00B61959"/>
    <w:rsid w:val="00B61DE5"/>
    <w:rsid w:val="00B6205D"/>
    <w:rsid w:val="00B6206F"/>
    <w:rsid w:val="00B6219E"/>
    <w:rsid w:val="00B62AAB"/>
    <w:rsid w:val="00B63035"/>
    <w:rsid w:val="00B63707"/>
    <w:rsid w:val="00B63E5C"/>
    <w:rsid w:val="00B64460"/>
    <w:rsid w:val="00B64604"/>
    <w:rsid w:val="00B64E82"/>
    <w:rsid w:val="00B65363"/>
    <w:rsid w:val="00B65B24"/>
    <w:rsid w:val="00B65B3D"/>
    <w:rsid w:val="00B65C72"/>
    <w:rsid w:val="00B66F05"/>
    <w:rsid w:val="00B67530"/>
    <w:rsid w:val="00B705D1"/>
    <w:rsid w:val="00B70B5F"/>
    <w:rsid w:val="00B71002"/>
    <w:rsid w:val="00B711EA"/>
    <w:rsid w:val="00B715C9"/>
    <w:rsid w:val="00B719F9"/>
    <w:rsid w:val="00B71AA7"/>
    <w:rsid w:val="00B72127"/>
    <w:rsid w:val="00B72703"/>
    <w:rsid w:val="00B727A4"/>
    <w:rsid w:val="00B72956"/>
    <w:rsid w:val="00B72BB8"/>
    <w:rsid w:val="00B72C4C"/>
    <w:rsid w:val="00B72EB9"/>
    <w:rsid w:val="00B730D9"/>
    <w:rsid w:val="00B738FE"/>
    <w:rsid w:val="00B7455C"/>
    <w:rsid w:val="00B74A13"/>
    <w:rsid w:val="00B74B33"/>
    <w:rsid w:val="00B756F8"/>
    <w:rsid w:val="00B757A3"/>
    <w:rsid w:val="00B75E05"/>
    <w:rsid w:val="00B75FE5"/>
    <w:rsid w:val="00B773B1"/>
    <w:rsid w:val="00B803F3"/>
    <w:rsid w:val="00B804FA"/>
    <w:rsid w:val="00B80564"/>
    <w:rsid w:val="00B80A2D"/>
    <w:rsid w:val="00B80FE0"/>
    <w:rsid w:val="00B8165D"/>
    <w:rsid w:val="00B8168C"/>
    <w:rsid w:val="00B81759"/>
    <w:rsid w:val="00B81829"/>
    <w:rsid w:val="00B8183D"/>
    <w:rsid w:val="00B81E01"/>
    <w:rsid w:val="00B8232A"/>
    <w:rsid w:val="00B82830"/>
    <w:rsid w:val="00B8351E"/>
    <w:rsid w:val="00B836F3"/>
    <w:rsid w:val="00B8398D"/>
    <w:rsid w:val="00B8400B"/>
    <w:rsid w:val="00B843BC"/>
    <w:rsid w:val="00B85499"/>
    <w:rsid w:val="00B8554E"/>
    <w:rsid w:val="00B855B3"/>
    <w:rsid w:val="00B85810"/>
    <w:rsid w:val="00B85B73"/>
    <w:rsid w:val="00B85BB0"/>
    <w:rsid w:val="00B85EF6"/>
    <w:rsid w:val="00B85F50"/>
    <w:rsid w:val="00B86060"/>
    <w:rsid w:val="00B86E77"/>
    <w:rsid w:val="00B86FCA"/>
    <w:rsid w:val="00B86FCD"/>
    <w:rsid w:val="00B87213"/>
    <w:rsid w:val="00B87756"/>
    <w:rsid w:val="00B87842"/>
    <w:rsid w:val="00B87A9A"/>
    <w:rsid w:val="00B87E67"/>
    <w:rsid w:val="00B87FA2"/>
    <w:rsid w:val="00B9010A"/>
    <w:rsid w:val="00B90766"/>
    <w:rsid w:val="00B90960"/>
    <w:rsid w:val="00B90B0F"/>
    <w:rsid w:val="00B90C04"/>
    <w:rsid w:val="00B90CDB"/>
    <w:rsid w:val="00B918B3"/>
    <w:rsid w:val="00B91A17"/>
    <w:rsid w:val="00B91C3A"/>
    <w:rsid w:val="00B91FAA"/>
    <w:rsid w:val="00B92117"/>
    <w:rsid w:val="00B92478"/>
    <w:rsid w:val="00B925D3"/>
    <w:rsid w:val="00B9274E"/>
    <w:rsid w:val="00B92782"/>
    <w:rsid w:val="00B9301E"/>
    <w:rsid w:val="00B930BA"/>
    <w:rsid w:val="00B93122"/>
    <w:rsid w:val="00B9331B"/>
    <w:rsid w:val="00B93DCB"/>
    <w:rsid w:val="00B93DE4"/>
    <w:rsid w:val="00B941AC"/>
    <w:rsid w:val="00B9439D"/>
    <w:rsid w:val="00B94989"/>
    <w:rsid w:val="00B94A83"/>
    <w:rsid w:val="00B94B17"/>
    <w:rsid w:val="00B950CF"/>
    <w:rsid w:val="00B950EC"/>
    <w:rsid w:val="00B958A9"/>
    <w:rsid w:val="00B958FE"/>
    <w:rsid w:val="00B95BB9"/>
    <w:rsid w:val="00B95D75"/>
    <w:rsid w:val="00B95FF4"/>
    <w:rsid w:val="00B962D6"/>
    <w:rsid w:val="00B9669F"/>
    <w:rsid w:val="00B966DD"/>
    <w:rsid w:val="00B96E77"/>
    <w:rsid w:val="00B97075"/>
    <w:rsid w:val="00B976F2"/>
    <w:rsid w:val="00BA0154"/>
    <w:rsid w:val="00BA07C3"/>
    <w:rsid w:val="00BA0811"/>
    <w:rsid w:val="00BA09E0"/>
    <w:rsid w:val="00BA0DE3"/>
    <w:rsid w:val="00BA1371"/>
    <w:rsid w:val="00BA14B7"/>
    <w:rsid w:val="00BA1553"/>
    <w:rsid w:val="00BA17F1"/>
    <w:rsid w:val="00BA206B"/>
    <w:rsid w:val="00BA248F"/>
    <w:rsid w:val="00BA30A1"/>
    <w:rsid w:val="00BA30DF"/>
    <w:rsid w:val="00BA34F5"/>
    <w:rsid w:val="00BA3AD1"/>
    <w:rsid w:val="00BA3AFC"/>
    <w:rsid w:val="00BA3BB1"/>
    <w:rsid w:val="00BA4039"/>
    <w:rsid w:val="00BA43E2"/>
    <w:rsid w:val="00BA45C2"/>
    <w:rsid w:val="00BA478D"/>
    <w:rsid w:val="00BA4BDD"/>
    <w:rsid w:val="00BA4C54"/>
    <w:rsid w:val="00BA4D6C"/>
    <w:rsid w:val="00BA4FD8"/>
    <w:rsid w:val="00BA5878"/>
    <w:rsid w:val="00BA58A9"/>
    <w:rsid w:val="00BA6062"/>
    <w:rsid w:val="00BA60D8"/>
    <w:rsid w:val="00BA63CF"/>
    <w:rsid w:val="00BA692B"/>
    <w:rsid w:val="00BA6D9F"/>
    <w:rsid w:val="00BA7053"/>
    <w:rsid w:val="00BA72AA"/>
    <w:rsid w:val="00BA7B34"/>
    <w:rsid w:val="00BB01D6"/>
    <w:rsid w:val="00BB148B"/>
    <w:rsid w:val="00BB1680"/>
    <w:rsid w:val="00BB1BB7"/>
    <w:rsid w:val="00BB1F3E"/>
    <w:rsid w:val="00BB1F54"/>
    <w:rsid w:val="00BB1FC0"/>
    <w:rsid w:val="00BB1FF1"/>
    <w:rsid w:val="00BB2073"/>
    <w:rsid w:val="00BB283C"/>
    <w:rsid w:val="00BB29B2"/>
    <w:rsid w:val="00BB29BB"/>
    <w:rsid w:val="00BB2EC6"/>
    <w:rsid w:val="00BB2F74"/>
    <w:rsid w:val="00BB33E9"/>
    <w:rsid w:val="00BB3645"/>
    <w:rsid w:val="00BB378D"/>
    <w:rsid w:val="00BB386C"/>
    <w:rsid w:val="00BB38DC"/>
    <w:rsid w:val="00BB3C92"/>
    <w:rsid w:val="00BB3E94"/>
    <w:rsid w:val="00BB3F6A"/>
    <w:rsid w:val="00BB472A"/>
    <w:rsid w:val="00BB48BF"/>
    <w:rsid w:val="00BB5A3B"/>
    <w:rsid w:val="00BB5E24"/>
    <w:rsid w:val="00BB6161"/>
    <w:rsid w:val="00BB6893"/>
    <w:rsid w:val="00BB6CC4"/>
    <w:rsid w:val="00BB7683"/>
    <w:rsid w:val="00BC06A1"/>
    <w:rsid w:val="00BC0A98"/>
    <w:rsid w:val="00BC0C49"/>
    <w:rsid w:val="00BC0DE1"/>
    <w:rsid w:val="00BC1410"/>
    <w:rsid w:val="00BC1A13"/>
    <w:rsid w:val="00BC21AB"/>
    <w:rsid w:val="00BC25E0"/>
    <w:rsid w:val="00BC26DC"/>
    <w:rsid w:val="00BC272D"/>
    <w:rsid w:val="00BC4174"/>
    <w:rsid w:val="00BC4242"/>
    <w:rsid w:val="00BC43A5"/>
    <w:rsid w:val="00BC4704"/>
    <w:rsid w:val="00BC494E"/>
    <w:rsid w:val="00BC4989"/>
    <w:rsid w:val="00BC4AEA"/>
    <w:rsid w:val="00BC4C5D"/>
    <w:rsid w:val="00BC5078"/>
    <w:rsid w:val="00BC5449"/>
    <w:rsid w:val="00BC5589"/>
    <w:rsid w:val="00BC5FFC"/>
    <w:rsid w:val="00BC722D"/>
    <w:rsid w:val="00BC75D0"/>
    <w:rsid w:val="00BC7E76"/>
    <w:rsid w:val="00BD0356"/>
    <w:rsid w:val="00BD040C"/>
    <w:rsid w:val="00BD09B9"/>
    <w:rsid w:val="00BD10DD"/>
    <w:rsid w:val="00BD156E"/>
    <w:rsid w:val="00BD1CBF"/>
    <w:rsid w:val="00BD1E0A"/>
    <w:rsid w:val="00BD214C"/>
    <w:rsid w:val="00BD30D0"/>
    <w:rsid w:val="00BD30E3"/>
    <w:rsid w:val="00BD32AE"/>
    <w:rsid w:val="00BD3EC6"/>
    <w:rsid w:val="00BD4611"/>
    <w:rsid w:val="00BD4D0B"/>
    <w:rsid w:val="00BD4F94"/>
    <w:rsid w:val="00BD547B"/>
    <w:rsid w:val="00BD5513"/>
    <w:rsid w:val="00BD5AD2"/>
    <w:rsid w:val="00BD5DB9"/>
    <w:rsid w:val="00BD6902"/>
    <w:rsid w:val="00BD74D2"/>
    <w:rsid w:val="00BD7AAB"/>
    <w:rsid w:val="00BDBE1B"/>
    <w:rsid w:val="00BE0179"/>
    <w:rsid w:val="00BE0647"/>
    <w:rsid w:val="00BE082E"/>
    <w:rsid w:val="00BE140B"/>
    <w:rsid w:val="00BE1874"/>
    <w:rsid w:val="00BE2109"/>
    <w:rsid w:val="00BE22B2"/>
    <w:rsid w:val="00BE2844"/>
    <w:rsid w:val="00BE2AE0"/>
    <w:rsid w:val="00BE31F4"/>
    <w:rsid w:val="00BE3371"/>
    <w:rsid w:val="00BE3D30"/>
    <w:rsid w:val="00BE4EA8"/>
    <w:rsid w:val="00BE5607"/>
    <w:rsid w:val="00BE5717"/>
    <w:rsid w:val="00BE5E59"/>
    <w:rsid w:val="00BE6259"/>
    <w:rsid w:val="00BE62A2"/>
    <w:rsid w:val="00BE64AF"/>
    <w:rsid w:val="00BE67C6"/>
    <w:rsid w:val="00BE6879"/>
    <w:rsid w:val="00BE69AB"/>
    <w:rsid w:val="00BE6F80"/>
    <w:rsid w:val="00BE75E7"/>
    <w:rsid w:val="00BE7B66"/>
    <w:rsid w:val="00BF09C8"/>
    <w:rsid w:val="00BF0D6B"/>
    <w:rsid w:val="00BF0DC1"/>
    <w:rsid w:val="00BF1668"/>
    <w:rsid w:val="00BF184C"/>
    <w:rsid w:val="00BF22E2"/>
    <w:rsid w:val="00BF23E0"/>
    <w:rsid w:val="00BF27B7"/>
    <w:rsid w:val="00BF28AD"/>
    <w:rsid w:val="00BF2A01"/>
    <w:rsid w:val="00BF2DA1"/>
    <w:rsid w:val="00BF2E5D"/>
    <w:rsid w:val="00BF2E82"/>
    <w:rsid w:val="00BF30D6"/>
    <w:rsid w:val="00BF3250"/>
    <w:rsid w:val="00BF325C"/>
    <w:rsid w:val="00BF369F"/>
    <w:rsid w:val="00BF3B8D"/>
    <w:rsid w:val="00BF3E00"/>
    <w:rsid w:val="00BF3FE3"/>
    <w:rsid w:val="00BF41A4"/>
    <w:rsid w:val="00BF436E"/>
    <w:rsid w:val="00BF4428"/>
    <w:rsid w:val="00BF463A"/>
    <w:rsid w:val="00BF4E9A"/>
    <w:rsid w:val="00BF4ED6"/>
    <w:rsid w:val="00BF548E"/>
    <w:rsid w:val="00BF54EC"/>
    <w:rsid w:val="00BF597B"/>
    <w:rsid w:val="00BF6BBD"/>
    <w:rsid w:val="00BF6D9C"/>
    <w:rsid w:val="00BF7147"/>
    <w:rsid w:val="00BF7790"/>
    <w:rsid w:val="00C00353"/>
    <w:rsid w:val="00C00868"/>
    <w:rsid w:val="00C00CC1"/>
    <w:rsid w:val="00C00F58"/>
    <w:rsid w:val="00C011AA"/>
    <w:rsid w:val="00C01669"/>
    <w:rsid w:val="00C018EB"/>
    <w:rsid w:val="00C01DD9"/>
    <w:rsid w:val="00C02632"/>
    <w:rsid w:val="00C0361C"/>
    <w:rsid w:val="00C03A6C"/>
    <w:rsid w:val="00C03CAC"/>
    <w:rsid w:val="00C041FB"/>
    <w:rsid w:val="00C044B1"/>
    <w:rsid w:val="00C04AC0"/>
    <w:rsid w:val="00C04BAD"/>
    <w:rsid w:val="00C04BC9"/>
    <w:rsid w:val="00C051C6"/>
    <w:rsid w:val="00C051CD"/>
    <w:rsid w:val="00C05301"/>
    <w:rsid w:val="00C0532A"/>
    <w:rsid w:val="00C056AB"/>
    <w:rsid w:val="00C056BD"/>
    <w:rsid w:val="00C059B0"/>
    <w:rsid w:val="00C061BD"/>
    <w:rsid w:val="00C062AF"/>
    <w:rsid w:val="00C0674C"/>
    <w:rsid w:val="00C06D8A"/>
    <w:rsid w:val="00C07668"/>
    <w:rsid w:val="00C07706"/>
    <w:rsid w:val="00C078D9"/>
    <w:rsid w:val="00C07AE8"/>
    <w:rsid w:val="00C100F0"/>
    <w:rsid w:val="00C104AB"/>
    <w:rsid w:val="00C1088C"/>
    <w:rsid w:val="00C10925"/>
    <w:rsid w:val="00C10B99"/>
    <w:rsid w:val="00C111D1"/>
    <w:rsid w:val="00C11AD5"/>
    <w:rsid w:val="00C11C6C"/>
    <w:rsid w:val="00C11F45"/>
    <w:rsid w:val="00C12400"/>
    <w:rsid w:val="00C125AD"/>
    <w:rsid w:val="00C12ADB"/>
    <w:rsid w:val="00C12F8E"/>
    <w:rsid w:val="00C131F5"/>
    <w:rsid w:val="00C13481"/>
    <w:rsid w:val="00C1358C"/>
    <w:rsid w:val="00C13722"/>
    <w:rsid w:val="00C13CAB"/>
    <w:rsid w:val="00C13CC1"/>
    <w:rsid w:val="00C13D7B"/>
    <w:rsid w:val="00C13F6E"/>
    <w:rsid w:val="00C1476B"/>
    <w:rsid w:val="00C14A44"/>
    <w:rsid w:val="00C151B5"/>
    <w:rsid w:val="00C15475"/>
    <w:rsid w:val="00C15B13"/>
    <w:rsid w:val="00C16115"/>
    <w:rsid w:val="00C16B88"/>
    <w:rsid w:val="00C174A2"/>
    <w:rsid w:val="00C175C8"/>
    <w:rsid w:val="00C201E3"/>
    <w:rsid w:val="00C20681"/>
    <w:rsid w:val="00C2096A"/>
    <w:rsid w:val="00C20CB4"/>
    <w:rsid w:val="00C21461"/>
    <w:rsid w:val="00C21592"/>
    <w:rsid w:val="00C2196E"/>
    <w:rsid w:val="00C21C48"/>
    <w:rsid w:val="00C21E1F"/>
    <w:rsid w:val="00C220EF"/>
    <w:rsid w:val="00C2216F"/>
    <w:rsid w:val="00C2224F"/>
    <w:rsid w:val="00C2228B"/>
    <w:rsid w:val="00C22357"/>
    <w:rsid w:val="00C22872"/>
    <w:rsid w:val="00C22F3F"/>
    <w:rsid w:val="00C22FDA"/>
    <w:rsid w:val="00C232C1"/>
    <w:rsid w:val="00C237D0"/>
    <w:rsid w:val="00C23B59"/>
    <w:rsid w:val="00C23F63"/>
    <w:rsid w:val="00C23FD3"/>
    <w:rsid w:val="00C244B4"/>
    <w:rsid w:val="00C24B4A"/>
    <w:rsid w:val="00C24F7D"/>
    <w:rsid w:val="00C25D36"/>
    <w:rsid w:val="00C2620D"/>
    <w:rsid w:val="00C26281"/>
    <w:rsid w:val="00C2628A"/>
    <w:rsid w:val="00C26525"/>
    <w:rsid w:val="00C26846"/>
    <w:rsid w:val="00C2766F"/>
    <w:rsid w:val="00C304C7"/>
    <w:rsid w:val="00C306AC"/>
    <w:rsid w:val="00C30908"/>
    <w:rsid w:val="00C309BA"/>
    <w:rsid w:val="00C30A1D"/>
    <w:rsid w:val="00C30EAD"/>
    <w:rsid w:val="00C312DA"/>
    <w:rsid w:val="00C312FD"/>
    <w:rsid w:val="00C315C2"/>
    <w:rsid w:val="00C318D7"/>
    <w:rsid w:val="00C3239B"/>
    <w:rsid w:val="00C324AB"/>
    <w:rsid w:val="00C3271F"/>
    <w:rsid w:val="00C32777"/>
    <w:rsid w:val="00C32FA6"/>
    <w:rsid w:val="00C331A3"/>
    <w:rsid w:val="00C342EE"/>
    <w:rsid w:val="00C343E6"/>
    <w:rsid w:val="00C34643"/>
    <w:rsid w:val="00C349E5"/>
    <w:rsid w:val="00C34F6D"/>
    <w:rsid w:val="00C34FD5"/>
    <w:rsid w:val="00C3505B"/>
    <w:rsid w:val="00C351D8"/>
    <w:rsid w:val="00C35213"/>
    <w:rsid w:val="00C35441"/>
    <w:rsid w:val="00C354B6"/>
    <w:rsid w:val="00C366BA"/>
    <w:rsid w:val="00C367E3"/>
    <w:rsid w:val="00C36931"/>
    <w:rsid w:val="00C369A5"/>
    <w:rsid w:val="00C37105"/>
    <w:rsid w:val="00C37118"/>
    <w:rsid w:val="00C37581"/>
    <w:rsid w:val="00C37EDC"/>
    <w:rsid w:val="00C4045D"/>
    <w:rsid w:val="00C409C4"/>
    <w:rsid w:val="00C40CEE"/>
    <w:rsid w:val="00C40EF8"/>
    <w:rsid w:val="00C41450"/>
    <w:rsid w:val="00C41EA2"/>
    <w:rsid w:val="00C42090"/>
    <w:rsid w:val="00C4209E"/>
    <w:rsid w:val="00C42979"/>
    <w:rsid w:val="00C42B81"/>
    <w:rsid w:val="00C44055"/>
    <w:rsid w:val="00C44277"/>
    <w:rsid w:val="00C44E68"/>
    <w:rsid w:val="00C45050"/>
    <w:rsid w:val="00C454C0"/>
    <w:rsid w:val="00C45E43"/>
    <w:rsid w:val="00C45FE5"/>
    <w:rsid w:val="00C46320"/>
    <w:rsid w:val="00C46C34"/>
    <w:rsid w:val="00C46D1C"/>
    <w:rsid w:val="00C5031B"/>
    <w:rsid w:val="00C50F1F"/>
    <w:rsid w:val="00C510B6"/>
    <w:rsid w:val="00C5266B"/>
    <w:rsid w:val="00C52D09"/>
    <w:rsid w:val="00C52F02"/>
    <w:rsid w:val="00C53856"/>
    <w:rsid w:val="00C5390C"/>
    <w:rsid w:val="00C53D8C"/>
    <w:rsid w:val="00C54308"/>
    <w:rsid w:val="00C5511B"/>
    <w:rsid w:val="00C555F5"/>
    <w:rsid w:val="00C55E0C"/>
    <w:rsid w:val="00C5634F"/>
    <w:rsid w:val="00C56420"/>
    <w:rsid w:val="00C565A0"/>
    <w:rsid w:val="00C56638"/>
    <w:rsid w:val="00C56AD9"/>
    <w:rsid w:val="00C57699"/>
    <w:rsid w:val="00C57B29"/>
    <w:rsid w:val="00C57E9B"/>
    <w:rsid w:val="00C60364"/>
    <w:rsid w:val="00C60573"/>
    <w:rsid w:val="00C605C2"/>
    <w:rsid w:val="00C60C86"/>
    <w:rsid w:val="00C61448"/>
    <w:rsid w:val="00C618FE"/>
    <w:rsid w:val="00C61E0D"/>
    <w:rsid w:val="00C62223"/>
    <w:rsid w:val="00C62621"/>
    <w:rsid w:val="00C62A97"/>
    <w:rsid w:val="00C62AA4"/>
    <w:rsid w:val="00C62CA8"/>
    <w:rsid w:val="00C64E2D"/>
    <w:rsid w:val="00C652E8"/>
    <w:rsid w:val="00C654C6"/>
    <w:rsid w:val="00C65BF1"/>
    <w:rsid w:val="00C660F9"/>
    <w:rsid w:val="00C661D3"/>
    <w:rsid w:val="00C6630D"/>
    <w:rsid w:val="00C663BA"/>
    <w:rsid w:val="00C66C5F"/>
    <w:rsid w:val="00C675A7"/>
    <w:rsid w:val="00C70774"/>
    <w:rsid w:val="00C70D36"/>
    <w:rsid w:val="00C70E61"/>
    <w:rsid w:val="00C717C0"/>
    <w:rsid w:val="00C719D2"/>
    <w:rsid w:val="00C719D8"/>
    <w:rsid w:val="00C71EE2"/>
    <w:rsid w:val="00C72505"/>
    <w:rsid w:val="00C72C02"/>
    <w:rsid w:val="00C73109"/>
    <w:rsid w:val="00C73284"/>
    <w:rsid w:val="00C73499"/>
    <w:rsid w:val="00C73DED"/>
    <w:rsid w:val="00C741C5"/>
    <w:rsid w:val="00C7456A"/>
    <w:rsid w:val="00C74B39"/>
    <w:rsid w:val="00C74FFF"/>
    <w:rsid w:val="00C75618"/>
    <w:rsid w:val="00C757E1"/>
    <w:rsid w:val="00C75959"/>
    <w:rsid w:val="00C759CF"/>
    <w:rsid w:val="00C75D9E"/>
    <w:rsid w:val="00C76A76"/>
    <w:rsid w:val="00C76EAB"/>
    <w:rsid w:val="00C776E1"/>
    <w:rsid w:val="00C77A5D"/>
    <w:rsid w:val="00C77FC1"/>
    <w:rsid w:val="00C80236"/>
    <w:rsid w:val="00C802F0"/>
    <w:rsid w:val="00C80692"/>
    <w:rsid w:val="00C80820"/>
    <w:rsid w:val="00C81C30"/>
    <w:rsid w:val="00C822FE"/>
    <w:rsid w:val="00C82514"/>
    <w:rsid w:val="00C82659"/>
    <w:rsid w:val="00C826AB"/>
    <w:rsid w:val="00C828E8"/>
    <w:rsid w:val="00C8354A"/>
    <w:rsid w:val="00C83943"/>
    <w:rsid w:val="00C83963"/>
    <w:rsid w:val="00C83A66"/>
    <w:rsid w:val="00C83C2E"/>
    <w:rsid w:val="00C83EE1"/>
    <w:rsid w:val="00C83FAA"/>
    <w:rsid w:val="00C85C42"/>
    <w:rsid w:val="00C8605A"/>
    <w:rsid w:val="00C861E5"/>
    <w:rsid w:val="00C86403"/>
    <w:rsid w:val="00C8670D"/>
    <w:rsid w:val="00C86935"/>
    <w:rsid w:val="00C86959"/>
    <w:rsid w:val="00C87576"/>
    <w:rsid w:val="00C8785C"/>
    <w:rsid w:val="00C878AB"/>
    <w:rsid w:val="00C904C4"/>
    <w:rsid w:val="00C905C9"/>
    <w:rsid w:val="00C910FF"/>
    <w:rsid w:val="00C9129B"/>
    <w:rsid w:val="00C917AB"/>
    <w:rsid w:val="00C91989"/>
    <w:rsid w:val="00C91BAE"/>
    <w:rsid w:val="00C91C1D"/>
    <w:rsid w:val="00C92196"/>
    <w:rsid w:val="00C921C1"/>
    <w:rsid w:val="00C92575"/>
    <w:rsid w:val="00C925D9"/>
    <w:rsid w:val="00C9301B"/>
    <w:rsid w:val="00C933FC"/>
    <w:rsid w:val="00C9357A"/>
    <w:rsid w:val="00C935F5"/>
    <w:rsid w:val="00C935FA"/>
    <w:rsid w:val="00C93860"/>
    <w:rsid w:val="00C93947"/>
    <w:rsid w:val="00C93DB2"/>
    <w:rsid w:val="00C941E2"/>
    <w:rsid w:val="00C94325"/>
    <w:rsid w:val="00C94945"/>
    <w:rsid w:val="00C94BEC"/>
    <w:rsid w:val="00C94C2A"/>
    <w:rsid w:val="00C95123"/>
    <w:rsid w:val="00C9560C"/>
    <w:rsid w:val="00C95A68"/>
    <w:rsid w:val="00C95F99"/>
    <w:rsid w:val="00C96841"/>
    <w:rsid w:val="00C96B52"/>
    <w:rsid w:val="00C971BD"/>
    <w:rsid w:val="00C976F8"/>
    <w:rsid w:val="00CA1021"/>
    <w:rsid w:val="00CA18F9"/>
    <w:rsid w:val="00CA1C16"/>
    <w:rsid w:val="00CA1DB6"/>
    <w:rsid w:val="00CA2173"/>
    <w:rsid w:val="00CA266F"/>
    <w:rsid w:val="00CA26F3"/>
    <w:rsid w:val="00CA283C"/>
    <w:rsid w:val="00CA2B01"/>
    <w:rsid w:val="00CA2FF7"/>
    <w:rsid w:val="00CA331E"/>
    <w:rsid w:val="00CA33B6"/>
    <w:rsid w:val="00CA3541"/>
    <w:rsid w:val="00CA3E12"/>
    <w:rsid w:val="00CA4671"/>
    <w:rsid w:val="00CA4A36"/>
    <w:rsid w:val="00CA5457"/>
    <w:rsid w:val="00CA571D"/>
    <w:rsid w:val="00CA59BE"/>
    <w:rsid w:val="00CA5EB4"/>
    <w:rsid w:val="00CA63C2"/>
    <w:rsid w:val="00CA6B2A"/>
    <w:rsid w:val="00CA72BD"/>
    <w:rsid w:val="00CA7DE5"/>
    <w:rsid w:val="00CB003C"/>
    <w:rsid w:val="00CB00D9"/>
    <w:rsid w:val="00CB0488"/>
    <w:rsid w:val="00CB048D"/>
    <w:rsid w:val="00CB065C"/>
    <w:rsid w:val="00CB0A7B"/>
    <w:rsid w:val="00CB0CCE"/>
    <w:rsid w:val="00CB1476"/>
    <w:rsid w:val="00CB1B9C"/>
    <w:rsid w:val="00CB228E"/>
    <w:rsid w:val="00CB23C1"/>
    <w:rsid w:val="00CB291A"/>
    <w:rsid w:val="00CB2BED"/>
    <w:rsid w:val="00CB2C51"/>
    <w:rsid w:val="00CB2C6A"/>
    <w:rsid w:val="00CB31FA"/>
    <w:rsid w:val="00CB361D"/>
    <w:rsid w:val="00CB3B0A"/>
    <w:rsid w:val="00CB3B73"/>
    <w:rsid w:val="00CB4724"/>
    <w:rsid w:val="00CB4990"/>
    <w:rsid w:val="00CB4C78"/>
    <w:rsid w:val="00CB50CE"/>
    <w:rsid w:val="00CB5108"/>
    <w:rsid w:val="00CB5719"/>
    <w:rsid w:val="00CB6005"/>
    <w:rsid w:val="00CB62A8"/>
    <w:rsid w:val="00CB6597"/>
    <w:rsid w:val="00CB6814"/>
    <w:rsid w:val="00CB6AC0"/>
    <w:rsid w:val="00CB6CD6"/>
    <w:rsid w:val="00CB73D0"/>
    <w:rsid w:val="00CB798B"/>
    <w:rsid w:val="00CB7AAB"/>
    <w:rsid w:val="00CB7BE1"/>
    <w:rsid w:val="00CB7D5D"/>
    <w:rsid w:val="00CB7EB5"/>
    <w:rsid w:val="00CC020D"/>
    <w:rsid w:val="00CC02EC"/>
    <w:rsid w:val="00CC0A36"/>
    <w:rsid w:val="00CC0AF3"/>
    <w:rsid w:val="00CC0FCA"/>
    <w:rsid w:val="00CC154E"/>
    <w:rsid w:val="00CC1815"/>
    <w:rsid w:val="00CC1BE1"/>
    <w:rsid w:val="00CC1E36"/>
    <w:rsid w:val="00CC2BE2"/>
    <w:rsid w:val="00CC2FE8"/>
    <w:rsid w:val="00CC30AF"/>
    <w:rsid w:val="00CC37EC"/>
    <w:rsid w:val="00CC3991"/>
    <w:rsid w:val="00CC3CC6"/>
    <w:rsid w:val="00CC3D85"/>
    <w:rsid w:val="00CC4C25"/>
    <w:rsid w:val="00CC4F94"/>
    <w:rsid w:val="00CC4FD2"/>
    <w:rsid w:val="00CC5034"/>
    <w:rsid w:val="00CC54CE"/>
    <w:rsid w:val="00CC5644"/>
    <w:rsid w:val="00CC5B0B"/>
    <w:rsid w:val="00CC5B43"/>
    <w:rsid w:val="00CC5CFB"/>
    <w:rsid w:val="00CC6663"/>
    <w:rsid w:val="00CC6709"/>
    <w:rsid w:val="00CC72B7"/>
    <w:rsid w:val="00CC7419"/>
    <w:rsid w:val="00CC76BC"/>
    <w:rsid w:val="00CD08FE"/>
    <w:rsid w:val="00CD09A0"/>
    <w:rsid w:val="00CD0EBD"/>
    <w:rsid w:val="00CD109E"/>
    <w:rsid w:val="00CD1D41"/>
    <w:rsid w:val="00CD24D6"/>
    <w:rsid w:val="00CD2771"/>
    <w:rsid w:val="00CD2833"/>
    <w:rsid w:val="00CD292C"/>
    <w:rsid w:val="00CD29C1"/>
    <w:rsid w:val="00CD2CFE"/>
    <w:rsid w:val="00CD2EB1"/>
    <w:rsid w:val="00CD33ED"/>
    <w:rsid w:val="00CD34A0"/>
    <w:rsid w:val="00CD395B"/>
    <w:rsid w:val="00CD41E7"/>
    <w:rsid w:val="00CD41EE"/>
    <w:rsid w:val="00CD431F"/>
    <w:rsid w:val="00CD4C1F"/>
    <w:rsid w:val="00CD4E56"/>
    <w:rsid w:val="00CD505A"/>
    <w:rsid w:val="00CD618B"/>
    <w:rsid w:val="00CD6262"/>
    <w:rsid w:val="00CD67CC"/>
    <w:rsid w:val="00CD6C3D"/>
    <w:rsid w:val="00CD7324"/>
    <w:rsid w:val="00CD7405"/>
    <w:rsid w:val="00CD7B67"/>
    <w:rsid w:val="00CD7F7B"/>
    <w:rsid w:val="00CE02BA"/>
    <w:rsid w:val="00CE06CC"/>
    <w:rsid w:val="00CE09F6"/>
    <w:rsid w:val="00CE0B85"/>
    <w:rsid w:val="00CE0D1A"/>
    <w:rsid w:val="00CE0D50"/>
    <w:rsid w:val="00CE0EF0"/>
    <w:rsid w:val="00CE177C"/>
    <w:rsid w:val="00CE1E1C"/>
    <w:rsid w:val="00CE1E7F"/>
    <w:rsid w:val="00CE22F9"/>
    <w:rsid w:val="00CE2436"/>
    <w:rsid w:val="00CE2A9F"/>
    <w:rsid w:val="00CE2F53"/>
    <w:rsid w:val="00CE2FD7"/>
    <w:rsid w:val="00CE3476"/>
    <w:rsid w:val="00CE3970"/>
    <w:rsid w:val="00CE3A81"/>
    <w:rsid w:val="00CE3D2F"/>
    <w:rsid w:val="00CE3F43"/>
    <w:rsid w:val="00CE484A"/>
    <w:rsid w:val="00CE494A"/>
    <w:rsid w:val="00CE4C51"/>
    <w:rsid w:val="00CE51E9"/>
    <w:rsid w:val="00CE5999"/>
    <w:rsid w:val="00CE692F"/>
    <w:rsid w:val="00CE6964"/>
    <w:rsid w:val="00CE6C2F"/>
    <w:rsid w:val="00CE76C7"/>
    <w:rsid w:val="00CE76E0"/>
    <w:rsid w:val="00CE78C9"/>
    <w:rsid w:val="00CF00AD"/>
    <w:rsid w:val="00CF0A1C"/>
    <w:rsid w:val="00CF0B6A"/>
    <w:rsid w:val="00CF0C25"/>
    <w:rsid w:val="00CF0EE7"/>
    <w:rsid w:val="00CF1159"/>
    <w:rsid w:val="00CF131E"/>
    <w:rsid w:val="00CF1691"/>
    <w:rsid w:val="00CF1964"/>
    <w:rsid w:val="00CF19FE"/>
    <w:rsid w:val="00CF1F94"/>
    <w:rsid w:val="00CF22A6"/>
    <w:rsid w:val="00CF23AC"/>
    <w:rsid w:val="00CF2E6C"/>
    <w:rsid w:val="00CF2F5B"/>
    <w:rsid w:val="00CF386B"/>
    <w:rsid w:val="00CF3C6B"/>
    <w:rsid w:val="00CF3D2C"/>
    <w:rsid w:val="00CF3FD4"/>
    <w:rsid w:val="00CF403F"/>
    <w:rsid w:val="00CF4052"/>
    <w:rsid w:val="00CF412D"/>
    <w:rsid w:val="00CF41A0"/>
    <w:rsid w:val="00CF44D1"/>
    <w:rsid w:val="00CF4953"/>
    <w:rsid w:val="00CF4F0E"/>
    <w:rsid w:val="00CF526C"/>
    <w:rsid w:val="00CF5373"/>
    <w:rsid w:val="00CF5790"/>
    <w:rsid w:val="00CF601E"/>
    <w:rsid w:val="00CF63FD"/>
    <w:rsid w:val="00CF6975"/>
    <w:rsid w:val="00CF6EC1"/>
    <w:rsid w:val="00CF6FB4"/>
    <w:rsid w:val="00CF7236"/>
    <w:rsid w:val="00CF7250"/>
    <w:rsid w:val="00CF73D9"/>
    <w:rsid w:val="00CF74D0"/>
    <w:rsid w:val="00CF7CF9"/>
    <w:rsid w:val="00D00089"/>
    <w:rsid w:val="00D000DE"/>
    <w:rsid w:val="00D00732"/>
    <w:rsid w:val="00D009AE"/>
    <w:rsid w:val="00D009BD"/>
    <w:rsid w:val="00D00A9D"/>
    <w:rsid w:val="00D00DFC"/>
    <w:rsid w:val="00D017A1"/>
    <w:rsid w:val="00D0288E"/>
    <w:rsid w:val="00D02C29"/>
    <w:rsid w:val="00D02E10"/>
    <w:rsid w:val="00D03427"/>
    <w:rsid w:val="00D03508"/>
    <w:rsid w:val="00D03FCA"/>
    <w:rsid w:val="00D04097"/>
    <w:rsid w:val="00D0434B"/>
    <w:rsid w:val="00D046CB"/>
    <w:rsid w:val="00D053D6"/>
    <w:rsid w:val="00D058FF"/>
    <w:rsid w:val="00D05E75"/>
    <w:rsid w:val="00D062E9"/>
    <w:rsid w:val="00D0673A"/>
    <w:rsid w:val="00D06A23"/>
    <w:rsid w:val="00D07340"/>
    <w:rsid w:val="00D07399"/>
    <w:rsid w:val="00D07842"/>
    <w:rsid w:val="00D07DC7"/>
    <w:rsid w:val="00D07EB9"/>
    <w:rsid w:val="00D07ED3"/>
    <w:rsid w:val="00D07F10"/>
    <w:rsid w:val="00D10277"/>
    <w:rsid w:val="00D103F2"/>
    <w:rsid w:val="00D10AF2"/>
    <w:rsid w:val="00D10B52"/>
    <w:rsid w:val="00D112D2"/>
    <w:rsid w:val="00D11378"/>
    <w:rsid w:val="00D11ADB"/>
    <w:rsid w:val="00D11DF7"/>
    <w:rsid w:val="00D1247C"/>
    <w:rsid w:val="00D1250B"/>
    <w:rsid w:val="00D12EDD"/>
    <w:rsid w:val="00D13168"/>
    <w:rsid w:val="00D132D1"/>
    <w:rsid w:val="00D13421"/>
    <w:rsid w:val="00D13561"/>
    <w:rsid w:val="00D1391C"/>
    <w:rsid w:val="00D13E1A"/>
    <w:rsid w:val="00D14409"/>
    <w:rsid w:val="00D14541"/>
    <w:rsid w:val="00D145CA"/>
    <w:rsid w:val="00D14CCE"/>
    <w:rsid w:val="00D1695C"/>
    <w:rsid w:val="00D173B4"/>
    <w:rsid w:val="00D17414"/>
    <w:rsid w:val="00D17DB1"/>
    <w:rsid w:val="00D17DFF"/>
    <w:rsid w:val="00D17ED8"/>
    <w:rsid w:val="00D20A59"/>
    <w:rsid w:val="00D21419"/>
    <w:rsid w:val="00D2175B"/>
    <w:rsid w:val="00D217AD"/>
    <w:rsid w:val="00D2198D"/>
    <w:rsid w:val="00D21D21"/>
    <w:rsid w:val="00D22BA5"/>
    <w:rsid w:val="00D22EEE"/>
    <w:rsid w:val="00D23090"/>
    <w:rsid w:val="00D23628"/>
    <w:rsid w:val="00D24175"/>
    <w:rsid w:val="00D24408"/>
    <w:rsid w:val="00D244CF"/>
    <w:rsid w:val="00D24A38"/>
    <w:rsid w:val="00D2517B"/>
    <w:rsid w:val="00D25407"/>
    <w:rsid w:val="00D259DE"/>
    <w:rsid w:val="00D25A1B"/>
    <w:rsid w:val="00D25E81"/>
    <w:rsid w:val="00D25F13"/>
    <w:rsid w:val="00D2620C"/>
    <w:rsid w:val="00D26260"/>
    <w:rsid w:val="00D2631A"/>
    <w:rsid w:val="00D26735"/>
    <w:rsid w:val="00D27222"/>
    <w:rsid w:val="00D2738F"/>
    <w:rsid w:val="00D2774F"/>
    <w:rsid w:val="00D278B6"/>
    <w:rsid w:val="00D27903"/>
    <w:rsid w:val="00D2FDE1"/>
    <w:rsid w:val="00D30650"/>
    <w:rsid w:val="00D30BFD"/>
    <w:rsid w:val="00D31930"/>
    <w:rsid w:val="00D31A93"/>
    <w:rsid w:val="00D31AA2"/>
    <w:rsid w:val="00D31F79"/>
    <w:rsid w:val="00D32044"/>
    <w:rsid w:val="00D32162"/>
    <w:rsid w:val="00D3243D"/>
    <w:rsid w:val="00D3261E"/>
    <w:rsid w:val="00D32CC9"/>
    <w:rsid w:val="00D330B1"/>
    <w:rsid w:val="00D3350E"/>
    <w:rsid w:val="00D3362D"/>
    <w:rsid w:val="00D339C1"/>
    <w:rsid w:val="00D33CFB"/>
    <w:rsid w:val="00D33F48"/>
    <w:rsid w:val="00D3402B"/>
    <w:rsid w:val="00D3405C"/>
    <w:rsid w:val="00D3434D"/>
    <w:rsid w:val="00D34E8B"/>
    <w:rsid w:val="00D351A3"/>
    <w:rsid w:val="00D353C7"/>
    <w:rsid w:val="00D3549F"/>
    <w:rsid w:val="00D35638"/>
    <w:rsid w:val="00D3572C"/>
    <w:rsid w:val="00D35C22"/>
    <w:rsid w:val="00D35C63"/>
    <w:rsid w:val="00D3608D"/>
    <w:rsid w:val="00D365EA"/>
    <w:rsid w:val="00D36A48"/>
    <w:rsid w:val="00D36D2F"/>
    <w:rsid w:val="00D37276"/>
    <w:rsid w:val="00D373B6"/>
    <w:rsid w:val="00D373E9"/>
    <w:rsid w:val="00D37A81"/>
    <w:rsid w:val="00D37BE7"/>
    <w:rsid w:val="00D37F26"/>
    <w:rsid w:val="00D40202"/>
    <w:rsid w:val="00D4043A"/>
    <w:rsid w:val="00D406D4"/>
    <w:rsid w:val="00D40873"/>
    <w:rsid w:val="00D410AF"/>
    <w:rsid w:val="00D4217F"/>
    <w:rsid w:val="00D42581"/>
    <w:rsid w:val="00D425CC"/>
    <w:rsid w:val="00D4267F"/>
    <w:rsid w:val="00D426ED"/>
    <w:rsid w:val="00D429DF"/>
    <w:rsid w:val="00D42A86"/>
    <w:rsid w:val="00D42E17"/>
    <w:rsid w:val="00D42FBF"/>
    <w:rsid w:val="00D4336E"/>
    <w:rsid w:val="00D443ED"/>
    <w:rsid w:val="00D449F0"/>
    <w:rsid w:val="00D44BBB"/>
    <w:rsid w:val="00D44F44"/>
    <w:rsid w:val="00D4519C"/>
    <w:rsid w:val="00D456B5"/>
    <w:rsid w:val="00D46331"/>
    <w:rsid w:val="00D46868"/>
    <w:rsid w:val="00D46AA0"/>
    <w:rsid w:val="00D46C72"/>
    <w:rsid w:val="00D473B9"/>
    <w:rsid w:val="00D47617"/>
    <w:rsid w:val="00D47AA3"/>
    <w:rsid w:val="00D49D47"/>
    <w:rsid w:val="00D4FAAC"/>
    <w:rsid w:val="00D505AE"/>
    <w:rsid w:val="00D519DC"/>
    <w:rsid w:val="00D52106"/>
    <w:rsid w:val="00D523EB"/>
    <w:rsid w:val="00D525C3"/>
    <w:rsid w:val="00D5268C"/>
    <w:rsid w:val="00D527A8"/>
    <w:rsid w:val="00D52E34"/>
    <w:rsid w:val="00D53447"/>
    <w:rsid w:val="00D5360A"/>
    <w:rsid w:val="00D5396C"/>
    <w:rsid w:val="00D539DE"/>
    <w:rsid w:val="00D53A76"/>
    <w:rsid w:val="00D53C69"/>
    <w:rsid w:val="00D53D0E"/>
    <w:rsid w:val="00D54213"/>
    <w:rsid w:val="00D543DF"/>
    <w:rsid w:val="00D547A2"/>
    <w:rsid w:val="00D5480A"/>
    <w:rsid w:val="00D548A2"/>
    <w:rsid w:val="00D54B1E"/>
    <w:rsid w:val="00D54C91"/>
    <w:rsid w:val="00D55160"/>
    <w:rsid w:val="00D5583A"/>
    <w:rsid w:val="00D55A00"/>
    <w:rsid w:val="00D55C6D"/>
    <w:rsid w:val="00D56116"/>
    <w:rsid w:val="00D56428"/>
    <w:rsid w:val="00D564ED"/>
    <w:rsid w:val="00D571A3"/>
    <w:rsid w:val="00D573B0"/>
    <w:rsid w:val="00D57DBA"/>
    <w:rsid w:val="00D602CA"/>
    <w:rsid w:val="00D60663"/>
    <w:rsid w:val="00D60BD5"/>
    <w:rsid w:val="00D60D18"/>
    <w:rsid w:val="00D611B8"/>
    <w:rsid w:val="00D613D4"/>
    <w:rsid w:val="00D61D50"/>
    <w:rsid w:val="00D61DFA"/>
    <w:rsid w:val="00D6228B"/>
    <w:rsid w:val="00D627A2"/>
    <w:rsid w:val="00D627C2"/>
    <w:rsid w:val="00D63357"/>
    <w:rsid w:val="00D63E3D"/>
    <w:rsid w:val="00D63EF8"/>
    <w:rsid w:val="00D63FA0"/>
    <w:rsid w:val="00D64253"/>
    <w:rsid w:val="00D643DA"/>
    <w:rsid w:val="00D645CC"/>
    <w:rsid w:val="00D647F7"/>
    <w:rsid w:val="00D64883"/>
    <w:rsid w:val="00D6587B"/>
    <w:rsid w:val="00D65E86"/>
    <w:rsid w:val="00D6609F"/>
    <w:rsid w:val="00D6672E"/>
    <w:rsid w:val="00D66873"/>
    <w:rsid w:val="00D673F5"/>
    <w:rsid w:val="00D678BB"/>
    <w:rsid w:val="00D67C78"/>
    <w:rsid w:val="00D70810"/>
    <w:rsid w:val="00D7145A"/>
    <w:rsid w:val="00D71A26"/>
    <w:rsid w:val="00D71B50"/>
    <w:rsid w:val="00D71E8E"/>
    <w:rsid w:val="00D7237F"/>
    <w:rsid w:val="00D72754"/>
    <w:rsid w:val="00D72949"/>
    <w:rsid w:val="00D72ED9"/>
    <w:rsid w:val="00D73403"/>
    <w:rsid w:val="00D73425"/>
    <w:rsid w:val="00D734F7"/>
    <w:rsid w:val="00D7359D"/>
    <w:rsid w:val="00D7381D"/>
    <w:rsid w:val="00D73EEE"/>
    <w:rsid w:val="00D74B60"/>
    <w:rsid w:val="00D7523F"/>
    <w:rsid w:val="00D7524B"/>
    <w:rsid w:val="00D75AA6"/>
    <w:rsid w:val="00D7624F"/>
    <w:rsid w:val="00D764D8"/>
    <w:rsid w:val="00D7670D"/>
    <w:rsid w:val="00D767F0"/>
    <w:rsid w:val="00D7682A"/>
    <w:rsid w:val="00D7687A"/>
    <w:rsid w:val="00D76C2E"/>
    <w:rsid w:val="00D76DB8"/>
    <w:rsid w:val="00D76F52"/>
    <w:rsid w:val="00D77D6A"/>
    <w:rsid w:val="00D803F2"/>
    <w:rsid w:val="00D804F2"/>
    <w:rsid w:val="00D80555"/>
    <w:rsid w:val="00D80A19"/>
    <w:rsid w:val="00D80B76"/>
    <w:rsid w:val="00D80BA2"/>
    <w:rsid w:val="00D8118C"/>
    <w:rsid w:val="00D8194A"/>
    <w:rsid w:val="00D81E14"/>
    <w:rsid w:val="00D82456"/>
    <w:rsid w:val="00D82755"/>
    <w:rsid w:val="00D82913"/>
    <w:rsid w:val="00D82D54"/>
    <w:rsid w:val="00D82FB2"/>
    <w:rsid w:val="00D84C21"/>
    <w:rsid w:val="00D8503E"/>
    <w:rsid w:val="00D8505E"/>
    <w:rsid w:val="00D857B6"/>
    <w:rsid w:val="00D85C80"/>
    <w:rsid w:val="00D85D5D"/>
    <w:rsid w:val="00D85F40"/>
    <w:rsid w:val="00D860E0"/>
    <w:rsid w:val="00D861B5"/>
    <w:rsid w:val="00D8635A"/>
    <w:rsid w:val="00D86798"/>
    <w:rsid w:val="00D8784B"/>
    <w:rsid w:val="00D90259"/>
    <w:rsid w:val="00D902BD"/>
    <w:rsid w:val="00D90C43"/>
    <w:rsid w:val="00D915D3"/>
    <w:rsid w:val="00D91A38"/>
    <w:rsid w:val="00D91B87"/>
    <w:rsid w:val="00D91D11"/>
    <w:rsid w:val="00D9220D"/>
    <w:rsid w:val="00D926F1"/>
    <w:rsid w:val="00D93329"/>
    <w:rsid w:val="00D94201"/>
    <w:rsid w:val="00D94701"/>
    <w:rsid w:val="00D94CDB"/>
    <w:rsid w:val="00D950B6"/>
    <w:rsid w:val="00D952FE"/>
    <w:rsid w:val="00D95734"/>
    <w:rsid w:val="00D957BA"/>
    <w:rsid w:val="00D95A44"/>
    <w:rsid w:val="00D95A97"/>
    <w:rsid w:val="00D962B5"/>
    <w:rsid w:val="00D96376"/>
    <w:rsid w:val="00D9667A"/>
    <w:rsid w:val="00D969F3"/>
    <w:rsid w:val="00D96BDA"/>
    <w:rsid w:val="00D9714B"/>
    <w:rsid w:val="00D97406"/>
    <w:rsid w:val="00D97A73"/>
    <w:rsid w:val="00D97B04"/>
    <w:rsid w:val="00D97E56"/>
    <w:rsid w:val="00DA06C2"/>
    <w:rsid w:val="00DA0856"/>
    <w:rsid w:val="00DA0B57"/>
    <w:rsid w:val="00DA0D01"/>
    <w:rsid w:val="00DA1380"/>
    <w:rsid w:val="00DA13CF"/>
    <w:rsid w:val="00DA14A9"/>
    <w:rsid w:val="00DA1C7A"/>
    <w:rsid w:val="00DA20F0"/>
    <w:rsid w:val="00DA230E"/>
    <w:rsid w:val="00DA2776"/>
    <w:rsid w:val="00DA2ADC"/>
    <w:rsid w:val="00DA2B6A"/>
    <w:rsid w:val="00DA2FAA"/>
    <w:rsid w:val="00DA3B3D"/>
    <w:rsid w:val="00DA423E"/>
    <w:rsid w:val="00DA46B3"/>
    <w:rsid w:val="00DA4770"/>
    <w:rsid w:val="00DA4E2C"/>
    <w:rsid w:val="00DA55E7"/>
    <w:rsid w:val="00DA560C"/>
    <w:rsid w:val="00DA57E3"/>
    <w:rsid w:val="00DA5E38"/>
    <w:rsid w:val="00DA5E57"/>
    <w:rsid w:val="00DA5E90"/>
    <w:rsid w:val="00DA6F5C"/>
    <w:rsid w:val="00DA6FF2"/>
    <w:rsid w:val="00DA7558"/>
    <w:rsid w:val="00DA79B6"/>
    <w:rsid w:val="00DB03B8"/>
    <w:rsid w:val="00DB04DB"/>
    <w:rsid w:val="00DB097F"/>
    <w:rsid w:val="00DB1198"/>
    <w:rsid w:val="00DB1302"/>
    <w:rsid w:val="00DB14E7"/>
    <w:rsid w:val="00DB1942"/>
    <w:rsid w:val="00DB19A7"/>
    <w:rsid w:val="00DB1F3E"/>
    <w:rsid w:val="00DB1FFE"/>
    <w:rsid w:val="00DB2129"/>
    <w:rsid w:val="00DB2189"/>
    <w:rsid w:val="00DB2241"/>
    <w:rsid w:val="00DB37D3"/>
    <w:rsid w:val="00DB397F"/>
    <w:rsid w:val="00DB4241"/>
    <w:rsid w:val="00DB4393"/>
    <w:rsid w:val="00DB4471"/>
    <w:rsid w:val="00DB44FC"/>
    <w:rsid w:val="00DB46D6"/>
    <w:rsid w:val="00DB569B"/>
    <w:rsid w:val="00DB6394"/>
    <w:rsid w:val="00DB67B2"/>
    <w:rsid w:val="00DB6AAB"/>
    <w:rsid w:val="00DB7539"/>
    <w:rsid w:val="00DB785A"/>
    <w:rsid w:val="00DB78BC"/>
    <w:rsid w:val="00DC0623"/>
    <w:rsid w:val="00DC0BCA"/>
    <w:rsid w:val="00DC1971"/>
    <w:rsid w:val="00DC1D2A"/>
    <w:rsid w:val="00DC20EF"/>
    <w:rsid w:val="00DC29CD"/>
    <w:rsid w:val="00DC2BC2"/>
    <w:rsid w:val="00DC2BE5"/>
    <w:rsid w:val="00DC2BEE"/>
    <w:rsid w:val="00DC2C1E"/>
    <w:rsid w:val="00DC2E0C"/>
    <w:rsid w:val="00DC2E83"/>
    <w:rsid w:val="00DC3066"/>
    <w:rsid w:val="00DC32AC"/>
    <w:rsid w:val="00DC33FB"/>
    <w:rsid w:val="00DC3750"/>
    <w:rsid w:val="00DC3866"/>
    <w:rsid w:val="00DC3F96"/>
    <w:rsid w:val="00DC40BD"/>
    <w:rsid w:val="00DC434C"/>
    <w:rsid w:val="00DC4EE8"/>
    <w:rsid w:val="00DC51EC"/>
    <w:rsid w:val="00DC587D"/>
    <w:rsid w:val="00DC5A34"/>
    <w:rsid w:val="00DC6174"/>
    <w:rsid w:val="00DC6368"/>
    <w:rsid w:val="00DC6632"/>
    <w:rsid w:val="00DC6704"/>
    <w:rsid w:val="00DC67FC"/>
    <w:rsid w:val="00DC6DCF"/>
    <w:rsid w:val="00DC7417"/>
    <w:rsid w:val="00DC763C"/>
    <w:rsid w:val="00DC7712"/>
    <w:rsid w:val="00DC7842"/>
    <w:rsid w:val="00DD0050"/>
    <w:rsid w:val="00DD0647"/>
    <w:rsid w:val="00DD08D7"/>
    <w:rsid w:val="00DD0B73"/>
    <w:rsid w:val="00DD1034"/>
    <w:rsid w:val="00DD12FC"/>
    <w:rsid w:val="00DD1333"/>
    <w:rsid w:val="00DD17F9"/>
    <w:rsid w:val="00DD1C00"/>
    <w:rsid w:val="00DD1CE8"/>
    <w:rsid w:val="00DD1D83"/>
    <w:rsid w:val="00DD2AD7"/>
    <w:rsid w:val="00DD33F8"/>
    <w:rsid w:val="00DD467C"/>
    <w:rsid w:val="00DD486A"/>
    <w:rsid w:val="00DD5226"/>
    <w:rsid w:val="00DD5316"/>
    <w:rsid w:val="00DD5497"/>
    <w:rsid w:val="00DD5A81"/>
    <w:rsid w:val="00DD5AF5"/>
    <w:rsid w:val="00DD6D65"/>
    <w:rsid w:val="00DD6F32"/>
    <w:rsid w:val="00DD6F67"/>
    <w:rsid w:val="00DD76A4"/>
    <w:rsid w:val="00DD7C18"/>
    <w:rsid w:val="00DE0241"/>
    <w:rsid w:val="00DE1210"/>
    <w:rsid w:val="00DE1550"/>
    <w:rsid w:val="00DE17A6"/>
    <w:rsid w:val="00DE20B9"/>
    <w:rsid w:val="00DE2149"/>
    <w:rsid w:val="00DE26F8"/>
    <w:rsid w:val="00DE2896"/>
    <w:rsid w:val="00DE2B00"/>
    <w:rsid w:val="00DE2D18"/>
    <w:rsid w:val="00DE2D86"/>
    <w:rsid w:val="00DE30DA"/>
    <w:rsid w:val="00DE3A2C"/>
    <w:rsid w:val="00DE3E78"/>
    <w:rsid w:val="00DE449E"/>
    <w:rsid w:val="00DE49EB"/>
    <w:rsid w:val="00DE4A6C"/>
    <w:rsid w:val="00DE4D11"/>
    <w:rsid w:val="00DE4D16"/>
    <w:rsid w:val="00DE4E20"/>
    <w:rsid w:val="00DE4F2B"/>
    <w:rsid w:val="00DE4FDC"/>
    <w:rsid w:val="00DE592D"/>
    <w:rsid w:val="00DE59DF"/>
    <w:rsid w:val="00DE5A5D"/>
    <w:rsid w:val="00DE6384"/>
    <w:rsid w:val="00DE6A11"/>
    <w:rsid w:val="00DE6B15"/>
    <w:rsid w:val="00DE6B5D"/>
    <w:rsid w:val="00DE6E83"/>
    <w:rsid w:val="00DE71C7"/>
    <w:rsid w:val="00DE73A2"/>
    <w:rsid w:val="00DE755B"/>
    <w:rsid w:val="00DF010F"/>
    <w:rsid w:val="00DF0AA7"/>
    <w:rsid w:val="00DF0AF1"/>
    <w:rsid w:val="00DF1860"/>
    <w:rsid w:val="00DF2099"/>
    <w:rsid w:val="00DF20EB"/>
    <w:rsid w:val="00DF2334"/>
    <w:rsid w:val="00DF2467"/>
    <w:rsid w:val="00DF2526"/>
    <w:rsid w:val="00DF26C9"/>
    <w:rsid w:val="00DF2BEA"/>
    <w:rsid w:val="00DF39BB"/>
    <w:rsid w:val="00DF3ACB"/>
    <w:rsid w:val="00DF3F31"/>
    <w:rsid w:val="00DF3F84"/>
    <w:rsid w:val="00DF43C0"/>
    <w:rsid w:val="00DF4812"/>
    <w:rsid w:val="00DF4D3C"/>
    <w:rsid w:val="00DF4E44"/>
    <w:rsid w:val="00DF4E53"/>
    <w:rsid w:val="00DF56CC"/>
    <w:rsid w:val="00DF59A1"/>
    <w:rsid w:val="00DF5A22"/>
    <w:rsid w:val="00DF5BC0"/>
    <w:rsid w:val="00DF5D65"/>
    <w:rsid w:val="00DF5EFC"/>
    <w:rsid w:val="00DF5FFE"/>
    <w:rsid w:val="00DF61E2"/>
    <w:rsid w:val="00DF62B2"/>
    <w:rsid w:val="00DF665C"/>
    <w:rsid w:val="00DF6FAC"/>
    <w:rsid w:val="00DF7124"/>
    <w:rsid w:val="00DF716F"/>
    <w:rsid w:val="00DF755F"/>
    <w:rsid w:val="00DF7604"/>
    <w:rsid w:val="00DF7812"/>
    <w:rsid w:val="00DF7E6E"/>
    <w:rsid w:val="00E000DD"/>
    <w:rsid w:val="00E0027D"/>
    <w:rsid w:val="00E00288"/>
    <w:rsid w:val="00E00E5E"/>
    <w:rsid w:val="00E01038"/>
    <w:rsid w:val="00E013FD"/>
    <w:rsid w:val="00E0177A"/>
    <w:rsid w:val="00E01AEC"/>
    <w:rsid w:val="00E01CD6"/>
    <w:rsid w:val="00E01EEC"/>
    <w:rsid w:val="00E02001"/>
    <w:rsid w:val="00E02771"/>
    <w:rsid w:val="00E02E77"/>
    <w:rsid w:val="00E031AC"/>
    <w:rsid w:val="00E03265"/>
    <w:rsid w:val="00E032DD"/>
    <w:rsid w:val="00E03549"/>
    <w:rsid w:val="00E03999"/>
    <w:rsid w:val="00E03A28"/>
    <w:rsid w:val="00E03D09"/>
    <w:rsid w:val="00E03F70"/>
    <w:rsid w:val="00E0417F"/>
    <w:rsid w:val="00E04410"/>
    <w:rsid w:val="00E044C9"/>
    <w:rsid w:val="00E046E6"/>
    <w:rsid w:val="00E04A9C"/>
    <w:rsid w:val="00E04ABC"/>
    <w:rsid w:val="00E04B82"/>
    <w:rsid w:val="00E04CD9"/>
    <w:rsid w:val="00E05407"/>
    <w:rsid w:val="00E059FE"/>
    <w:rsid w:val="00E06933"/>
    <w:rsid w:val="00E06A98"/>
    <w:rsid w:val="00E06C1E"/>
    <w:rsid w:val="00E06C5B"/>
    <w:rsid w:val="00E06FD8"/>
    <w:rsid w:val="00E0797B"/>
    <w:rsid w:val="00E07B9C"/>
    <w:rsid w:val="00E07CB4"/>
    <w:rsid w:val="00E1063D"/>
    <w:rsid w:val="00E10CFD"/>
    <w:rsid w:val="00E10E4B"/>
    <w:rsid w:val="00E11345"/>
    <w:rsid w:val="00E11E55"/>
    <w:rsid w:val="00E1259A"/>
    <w:rsid w:val="00E12DAB"/>
    <w:rsid w:val="00E13DBA"/>
    <w:rsid w:val="00E14485"/>
    <w:rsid w:val="00E1455F"/>
    <w:rsid w:val="00E14E04"/>
    <w:rsid w:val="00E1538E"/>
    <w:rsid w:val="00E158D4"/>
    <w:rsid w:val="00E15C37"/>
    <w:rsid w:val="00E15F16"/>
    <w:rsid w:val="00E16629"/>
    <w:rsid w:val="00E16B35"/>
    <w:rsid w:val="00E179E5"/>
    <w:rsid w:val="00E17A30"/>
    <w:rsid w:val="00E20277"/>
    <w:rsid w:val="00E202F1"/>
    <w:rsid w:val="00E206D9"/>
    <w:rsid w:val="00E20AB5"/>
    <w:rsid w:val="00E20C38"/>
    <w:rsid w:val="00E2187E"/>
    <w:rsid w:val="00E222C9"/>
    <w:rsid w:val="00E2262B"/>
    <w:rsid w:val="00E22678"/>
    <w:rsid w:val="00E2268D"/>
    <w:rsid w:val="00E229BC"/>
    <w:rsid w:val="00E22A87"/>
    <w:rsid w:val="00E231E7"/>
    <w:rsid w:val="00E23439"/>
    <w:rsid w:val="00E234E1"/>
    <w:rsid w:val="00E24125"/>
    <w:rsid w:val="00E24942"/>
    <w:rsid w:val="00E24D55"/>
    <w:rsid w:val="00E2521B"/>
    <w:rsid w:val="00E25290"/>
    <w:rsid w:val="00E253BB"/>
    <w:rsid w:val="00E260FA"/>
    <w:rsid w:val="00E262A6"/>
    <w:rsid w:val="00E26465"/>
    <w:rsid w:val="00E26683"/>
    <w:rsid w:val="00E2677C"/>
    <w:rsid w:val="00E26D21"/>
    <w:rsid w:val="00E26D30"/>
    <w:rsid w:val="00E270BE"/>
    <w:rsid w:val="00E2742F"/>
    <w:rsid w:val="00E27512"/>
    <w:rsid w:val="00E2766A"/>
    <w:rsid w:val="00E2776A"/>
    <w:rsid w:val="00E27C32"/>
    <w:rsid w:val="00E27FD7"/>
    <w:rsid w:val="00E30459"/>
    <w:rsid w:val="00E31497"/>
    <w:rsid w:val="00E3155F"/>
    <w:rsid w:val="00E31F32"/>
    <w:rsid w:val="00E32664"/>
    <w:rsid w:val="00E32794"/>
    <w:rsid w:val="00E32A88"/>
    <w:rsid w:val="00E32EA2"/>
    <w:rsid w:val="00E32F6E"/>
    <w:rsid w:val="00E332E3"/>
    <w:rsid w:val="00E33937"/>
    <w:rsid w:val="00E33A5A"/>
    <w:rsid w:val="00E33F40"/>
    <w:rsid w:val="00E34165"/>
    <w:rsid w:val="00E34D35"/>
    <w:rsid w:val="00E358CF"/>
    <w:rsid w:val="00E35E54"/>
    <w:rsid w:val="00E35EA5"/>
    <w:rsid w:val="00E35F56"/>
    <w:rsid w:val="00E36AE3"/>
    <w:rsid w:val="00E36F3A"/>
    <w:rsid w:val="00E37231"/>
    <w:rsid w:val="00E37CEE"/>
    <w:rsid w:val="00E40011"/>
    <w:rsid w:val="00E40025"/>
    <w:rsid w:val="00E40810"/>
    <w:rsid w:val="00E4091D"/>
    <w:rsid w:val="00E40A49"/>
    <w:rsid w:val="00E41A5F"/>
    <w:rsid w:val="00E42E2C"/>
    <w:rsid w:val="00E430DA"/>
    <w:rsid w:val="00E433CD"/>
    <w:rsid w:val="00E4353C"/>
    <w:rsid w:val="00E444BC"/>
    <w:rsid w:val="00E4450E"/>
    <w:rsid w:val="00E44FF3"/>
    <w:rsid w:val="00E453EA"/>
    <w:rsid w:val="00E45726"/>
    <w:rsid w:val="00E45A42"/>
    <w:rsid w:val="00E45E79"/>
    <w:rsid w:val="00E460C0"/>
    <w:rsid w:val="00E46226"/>
    <w:rsid w:val="00E46D97"/>
    <w:rsid w:val="00E46F85"/>
    <w:rsid w:val="00E4713B"/>
    <w:rsid w:val="00E50141"/>
    <w:rsid w:val="00E50205"/>
    <w:rsid w:val="00E50337"/>
    <w:rsid w:val="00E50659"/>
    <w:rsid w:val="00E50894"/>
    <w:rsid w:val="00E50BAA"/>
    <w:rsid w:val="00E50E65"/>
    <w:rsid w:val="00E51153"/>
    <w:rsid w:val="00E51BD4"/>
    <w:rsid w:val="00E51C0F"/>
    <w:rsid w:val="00E52498"/>
    <w:rsid w:val="00E5299B"/>
    <w:rsid w:val="00E529EC"/>
    <w:rsid w:val="00E52ADE"/>
    <w:rsid w:val="00E52B5E"/>
    <w:rsid w:val="00E5361B"/>
    <w:rsid w:val="00E537FD"/>
    <w:rsid w:val="00E54057"/>
    <w:rsid w:val="00E560A5"/>
    <w:rsid w:val="00E560C3"/>
    <w:rsid w:val="00E56130"/>
    <w:rsid w:val="00E567D7"/>
    <w:rsid w:val="00E56B08"/>
    <w:rsid w:val="00E56D5F"/>
    <w:rsid w:val="00E5713E"/>
    <w:rsid w:val="00E5718E"/>
    <w:rsid w:val="00E5724F"/>
    <w:rsid w:val="00E57532"/>
    <w:rsid w:val="00E57728"/>
    <w:rsid w:val="00E57A36"/>
    <w:rsid w:val="00E607BF"/>
    <w:rsid w:val="00E60C92"/>
    <w:rsid w:val="00E61ED1"/>
    <w:rsid w:val="00E62A3F"/>
    <w:rsid w:val="00E62D80"/>
    <w:rsid w:val="00E62D8F"/>
    <w:rsid w:val="00E62F26"/>
    <w:rsid w:val="00E634DA"/>
    <w:rsid w:val="00E635DF"/>
    <w:rsid w:val="00E63740"/>
    <w:rsid w:val="00E63CCD"/>
    <w:rsid w:val="00E63EC1"/>
    <w:rsid w:val="00E63FA4"/>
    <w:rsid w:val="00E64243"/>
    <w:rsid w:val="00E6424F"/>
    <w:rsid w:val="00E64EAB"/>
    <w:rsid w:val="00E64EFE"/>
    <w:rsid w:val="00E652FD"/>
    <w:rsid w:val="00E6554B"/>
    <w:rsid w:val="00E65E3E"/>
    <w:rsid w:val="00E65E94"/>
    <w:rsid w:val="00E65F3F"/>
    <w:rsid w:val="00E66921"/>
    <w:rsid w:val="00E66B33"/>
    <w:rsid w:val="00E66E22"/>
    <w:rsid w:val="00E6766C"/>
    <w:rsid w:val="00E703B8"/>
    <w:rsid w:val="00E70478"/>
    <w:rsid w:val="00E705C0"/>
    <w:rsid w:val="00E712B7"/>
    <w:rsid w:val="00E712F7"/>
    <w:rsid w:val="00E713A2"/>
    <w:rsid w:val="00E7142C"/>
    <w:rsid w:val="00E71465"/>
    <w:rsid w:val="00E7160D"/>
    <w:rsid w:val="00E71977"/>
    <w:rsid w:val="00E719E8"/>
    <w:rsid w:val="00E71FD5"/>
    <w:rsid w:val="00E732BF"/>
    <w:rsid w:val="00E7330D"/>
    <w:rsid w:val="00E73502"/>
    <w:rsid w:val="00E73DB9"/>
    <w:rsid w:val="00E740C0"/>
    <w:rsid w:val="00E7423A"/>
    <w:rsid w:val="00E74665"/>
    <w:rsid w:val="00E7517B"/>
    <w:rsid w:val="00E75C63"/>
    <w:rsid w:val="00E76131"/>
    <w:rsid w:val="00E763D4"/>
    <w:rsid w:val="00E76E01"/>
    <w:rsid w:val="00E7762B"/>
    <w:rsid w:val="00E77844"/>
    <w:rsid w:val="00E77B5F"/>
    <w:rsid w:val="00E77FEB"/>
    <w:rsid w:val="00E80301"/>
    <w:rsid w:val="00E806B2"/>
    <w:rsid w:val="00E806F0"/>
    <w:rsid w:val="00E80D6C"/>
    <w:rsid w:val="00E814D3"/>
    <w:rsid w:val="00E815EF"/>
    <w:rsid w:val="00E8179A"/>
    <w:rsid w:val="00E81C6D"/>
    <w:rsid w:val="00E823D2"/>
    <w:rsid w:val="00E826D4"/>
    <w:rsid w:val="00E82FFE"/>
    <w:rsid w:val="00E837CB"/>
    <w:rsid w:val="00E839C4"/>
    <w:rsid w:val="00E83C83"/>
    <w:rsid w:val="00E83C9C"/>
    <w:rsid w:val="00E83F71"/>
    <w:rsid w:val="00E841A5"/>
    <w:rsid w:val="00E84887"/>
    <w:rsid w:val="00E84997"/>
    <w:rsid w:val="00E84E83"/>
    <w:rsid w:val="00E854B4"/>
    <w:rsid w:val="00E85682"/>
    <w:rsid w:val="00E869D8"/>
    <w:rsid w:val="00E87253"/>
    <w:rsid w:val="00E87477"/>
    <w:rsid w:val="00E87761"/>
    <w:rsid w:val="00E87A46"/>
    <w:rsid w:val="00E87D24"/>
    <w:rsid w:val="00E87E7D"/>
    <w:rsid w:val="00E909EB"/>
    <w:rsid w:val="00E90A27"/>
    <w:rsid w:val="00E912BD"/>
    <w:rsid w:val="00E91391"/>
    <w:rsid w:val="00E91537"/>
    <w:rsid w:val="00E91A03"/>
    <w:rsid w:val="00E92120"/>
    <w:rsid w:val="00E92826"/>
    <w:rsid w:val="00E933B1"/>
    <w:rsid w:val="00E935E0"/>
    <w:rsid w:val="00E9366B"/>
    <w:rsid w:val="00E94577"/>
    <w:rsid w:val="00E94A27"/>
    <w:rsid w:val="00E94D5E"/>
    <w:rsid w:val="00E95483"/>
    <w:rsid w:val="00E95512"/>
    <w:rsid w:val="00E95531"/>
    <w:rsid w:val="00E95790"/>
    <w:rsid w:val="00E959A8"/>
    <w:rsid w:val="00E95EA8"/>
    <w:rsid w:val="00E9726B"/>
    <w:rsid w:val="00EA096B"/>
    <w:rsid w:val="00EA0982"/>
    <w:rsid w:val="00EA098F"/>
    <w:rsid w:val="00EA0E47"/>
    <w:rsid w:val="00EA1704"/>
    <w:rsid w:val="00EA1CEA"/>
    <w:rsid w:val="00EA1FDE"/>
    <w:rsid w:val="00EA3DCF"/>
    <w:rsid w:val="00EA3EC8"/>
    <w:rsid w:val="00EA3FF6"/>
    <w:rsid w:val="00EA41C3"/>
    <w:rsid w:val="00EA425A"/>
    <w:rsid w:val="00EA4C27"/>
    <w:rsid w:val="00EA5597"/>
    <w:rsid w:val="00EA5AAC"/>
    <w:rsid w:val="00EA5EF0"/>
    <w:rsid w:val="00EA6B51"/>
    <w:rsid w:val="00EA6B56"/>
    <w:rsid w:val="00EA6CF7"/>
    <w:rsid w:val="00EA6D69"/>
    <w:rsid w:val="00EA6EC9"/>
    <w:rsid w:val="00EA6F4E"/>
    <w:rsid w:val="00EA7125"/>
    <w:rsid w:val="00EA73F2"/>
    <w:rsid w:val="00EA7973"/>
    <w:rsid w:val="00EA7DCF"/>
    <w:rsid w:val="00EA7FB2"/>
    <w:rsid w:val="00EB001F"/>
    <w:rsid w:val="00EB0078"/>
    <w:rsid w:val="00EB033A"/>
    <w:rsid w:val="00EB0471"/>
    <w:rsid w:val="00EB06C8"/>
    <w:rsid w:val="00EB0A80"/>
    <w:rsid w:val="00EB0A8A"/>
    <w:rsid w:val="00EB1187"/>
    <w:rsid w:val="00EB12EC"/>
    <w:rsid w:val="00EB1CAA"/>
    <w:rsid w:val="00EB2084"/>
    <w:rsid w:val="00EB22C3"/>
    <w:rsid w:val="00EB23E8"/>
    <w:rsid w:val="00EB24F6"/>
    <w:rsid w:val="00EB2CDE"/>
    <w:rsid w:val="00EB3726"/>
    <w:rsid w:val="00EB3DC7"/>
    <w:rsid w:val="00EB3DDB"/>
    <w:rsid w:val="00EB3E02"/>
    <w:rsid w:val="00EB3F27"/>
    <w:rsid w:val="00EB4044"/>
    <w:rsid w:val="00EB4191"/>
    <w:rsid w:val="00EB4537"/>
    <w:rsid w:val="00EB680F"/>
    <w:rsid w:val="00EB7154"/>
    <w:rsid w:val="00EB7325"/>
    <w:rsid w:val="00EB74CE"/>
    <w:rsid w:val="00EC03BC"/>
    <w:rsid w:val="00EC10AC"/>
    <w:rsid w:val="00EC1715"/>
    <w:rsid w:val="00EC17B7"/>
    <w:rsid w:val="00EC198B"/>
    <w:rsid w:val="00EC1E77"/>
    <w:rsid w:val="00EC225B"/>
    <w:rsid w:val="00EC2656"/>
    <w:rsid w:val="00EC2A25"/>
    <w:rsid w:val="00EC2E3A"/>
    <w:rsid w:val="00EC3290"/>
    <w:rsid w:val="00EC3575"/>
    <w:rsid w:val="00EC35CA"/>
    <w:rsid w:val="00EC3954"/>
    <w:rsid w:val="00EC3970"/>
    <w:rsid w:val="00EC4137"/>
    <w:rsid w:val="00EC4975"/>
    <w:rsid w:val="00EC49E8"/>
    <w:rsid w:val="00EC4C75"/>
    <w:rsid w:val="00EC4CBC"/>
    <w:rsid w:val="00EC5507"/>
    <w:rsid w:val="00EC58AE"/>
    <w:rsid w:val="00EC590A"/>
    <w:rsid w:val="00EC5C69"/>
    <w:rsid w:val="00EC5D3C"/>
    <w:rsid w:val="00EC60C1"/>
    <w:rsid w:val="00EC60F1"/>
    <w:rsid w:val="00EC63ED"/>
    <w:rsid w:val="00EC659D"/>
    <w:rsid w:val="00EC6675"/>
    <w:rsid w:val="00EC67A6"/>
    <w:rsid w:val="00EC6A6A"/>
    <w:rsid w:val="00EC6B04"/>
    <w:rsid w:val="00EC6D17"/>
    <w:rsid w:val="00EC7671"/>
    <w:rsid w:val="00EC7B6D"/>
    <w:rsid w:val="00ED0460"/>
    <w:rsid w:val="00ED05FA"/>
    <w:rsid w:val="00ED09FB"/>
    <w:rsid w:val="00ED0A33"/>
    <w:rsid w:val="00ED0E04"/>
    <w:rsid w:val="00ED0F08"/>
    <w:rsid w:val="00ED154B"/>
    <w:rsid w:val="00ED2175"/>
    <w:rsid w:val="00ED2301"/>
    <w:rsid w:val="00ED2DCF"/>
    <w:rsid w:val="00ED3183"/>
    <w:rsid w:val="00ED345D"/>
    <w:rsid w:val="00ED3904"/>
    <w:rsid w:val="00ED3C53"/>
    <w:rsid w:val="00ED3EB0"/>
    <w:rsid w:val="00ED425F"/>
    <w:rsid w:val="00ED4A33"/>
    <w:rsid w:val="00ED576B"/>
    <w:rsid w:val="00ED5A0B"/>
    <w:rsid w:val="00ED63B3"/>
    <w:rsid w:val="00ED63C1"/>
    <w:rsid w:val="00ED6D11"/>
    <w:rsid w:val="00ED6DA2"/>
    <w:rsid w:val="00ED7113"/>
    <w:rsid w:val="00ED78D5"/>
    <w:rsid w:val="00ED7934"/>
    <w:rsid w:val="00ED7CAC"/>
    <w:rsid w:val="00ED7EF5"/>
    <w:rsid w:val="00ED7FAB"/>
    <w:rsid w:val="00EE0532"/>
    <w:rsid w:val="00EE09EF"/>
    <w:rsid w:val="00EE0DBB"/>
    <w:rsid w:val="00EE0E04"/>
    <w:rsid w:val="00EE1BBA"/>
    <w:rsid w:val="00EE1E51"/>
    <w:rsid w:val="00EE26C4"/>
    <w:rsid w:val="00EE2A03"/>
    <w:rsid w:val="00EE2B8E"/>
    <w:rsid w:val="00EE2DBB"/>
    <w:rsid w:val="00EE3103"/>
    <w:rsid w:val="00EE358B"/>
    <w:rsid w:val="00EE3CCE"/>
    <w:rsid w:val="00EE433F"/>
    <w:rsid w:val="00EE4495"/>
    <w:rsid w:val="00EE4805"/>
    <w:rsid w:val="00EE4A7E"/>
    <w:rsid w:val="00EE4CC5"/>
    <w:rsid w:val="00EE5033"/>
    <w:rsid w:val="00EE5277"/>
    <w:rsid w:val="00EE53D9"/>
    <w:rsid w:val="00EE5614"/>
    <w:rsid w:val="00EE5685"/>
    <w:rsid w:val="00EE56CC"/>
    <w:rsid w:val="00EE5A19"/>
    <w:rsid w:val="00EE6142"/>
    <w:rsid w:val="00EE620D"/>
    <w:rsid w:val="00EE6550"/>
    <w:rsid w:val="00EE67D1"/>
    <w:rsid w:val="00EE68C6"/>
    <w:rsid w:val="00EE6BC8"/>
    <w:rsid w:val="00EE7127"/>
    <w:rsid w:val="00EE71EE"/>
    <w:rsid w:val="00EE76BF"/>
    <w:rsid w:val="00EE7771"/>
    <w:rsid w:val="00EE7C3A"/>
    <w:rsid w:val="00EE7C68"/>
    <w:rsid w:val="00EF09A2"/>
    <w:rsid w:val="00EF09EC"/>
    <w:rsid w:val="00EF156F"/>
    <w:rsid w:val="00EF15DA"/>
    <w:rsid w:val="00EF17C7"/>
    <w:rsid w:val="00EF1BD2"/>
    <w:rsid w:val="00EF1C43"/>
    <w:rsid w:val="00EF255E"/>
    <w:rsid w:val="00EF27D8"/>
    <w:rsid w:val="00EF2E40"/>
    <w:rsid w:val="00EF2EE0"/>
    <w:rsid w:val="00EF3039"/>
    <w:rsid w:val="00EF316F"/>
    <w:rsid w:val="00EF3821"/>
    <w:rsid w:val="00EF3A2E"/>
    <w:rsid w:val="00EF3D1F"/>
    <w:rsid w:val="00EF3DFA"/>
    <w:rsid w:val="00EF5066"/>
    <w:rsid w:val="00EF55FA"/>
    <w:rsid w:val="00EF5BF9"/>
    <w:rsid w:val="00EF618C"/>
    <w:rsid w:val="00EF64CC"/>
    <w:rsid w:val="00EF6BD7"/>
    <w:rsid w:val="00EF6D3F"/>
    <w:rsid w:val="00EF6F42"/>
    <w:rsid w:val="00EF7A1C"/>
    <w:rsid w:val="00EF7D9C"/>
    <w:rsid w:val="00F0013F"/>
    <w:rsid w:val="00F00C98"/>
    <w:rsid w:val="00F012C9"/>
    <w:rsid w:val="00F01349"/>
    <w:rsid w:val="00F01396"/>
    <w:rsid w:val="00F01454"/>
    <w:rsid w:val="00F01505"/>
    <w:rsid w:val="00F020BF"/>
    <w:rsid w:val="00F020F0"/>
    <w:rsid w:val="00F023EB"/>
    <w:rsid w:val="00F027FC"/>
    <w:rsid w:val="00F02FC6"/>
    <w:rsid w:val="00F03155"/>
    <w:rsid w:val="00F03D0F"/>
    <w:rsid w:val="00F04601"/>
    <w:rsid w:val="00F04855"/>
    <w:rsid w:val="00F04B10"/>
    <w:rsid w:val="00F04E85"/>
    <w:rsid w:val="00F04EE3"/>
    <w:rsid w:val="00F05008"/>
    <w:rsid w:val="00F05BF1"/>
    <w:rsid w:val="00F05CA2"/>
    <w:rsid w:val="00F05DE2"/>
    <w:rsid w:val="00F060CE"/>
    <w:rsid w:val="00F0614E"/>
    <w:rsid w:val="00F06338"/>
    <w:rsid w:val="00F0717A"/>
    <w:rsid w:val="00F072D2"/>
    <w:rsid w:val="00F07DB2"/>
    <w:rsid w:val="00F0B59A"/>
    <w:rsid w:val="00F103C4"/>
    <w:rsid w:val="00F1056E"/>
    <w:rsid w:val="00F10B45"/>
    <w:rsid w:val="00F1156A"/>
    <w:rsid w:val="00F11773"/>
    <w:rsid w:val="00F11844"/>
    <w:rsid w:val="00F11C66"/>
    <w:rsid w:val="00F13759"/>
    <w:rsid w:val="00F13D21"/>
    <w:rsid w:val="00F140A8"/>
    <w:rsid w:val="00F140AF"/>
    <w:rsid w:val="00F14492"/>
    <w:rsid w:val="00F148A9"/>
    <w:rsid w:val="00F1503E"/>
    <w:rsid w:val="00F1513A"/>
    <w:rsid w:val="00F15BE5"/>
    <w:rsid w:val="00F15FDE"/>
    <w:rsid w:val="00F1631B"/>
    <w:rsid w:val="00F16B9B"/>
    <w:rsid w:val="00F16C08"/>
    <w:rsid w:val="00F175F7"/>
    <w:rsid w:val="00F1790F"/>
    <w:rsid w:val="00F2011C"/>
    <w:rsid w:val="00F2021F"/>
    <w:rsid w:val="00F20476"/>
    <w:rsid w:val="00F20BEF"/>
    <w:rsid w:val="00F20C32"/>
    <w:rsid w:val="00F20D9D"/>
    <w:rsid w:val="00F20F4A"/>
    <w:rsid w:val="00F218D2"/>
    <w:rsid w:val="00F229AA"/>
    <w:rsid w:val="00F23123"/>
    <w:rsid w:val="00F231B5"/>
    <w:rsid w:val="00F232F9"/>
    <w:rsid w:val="00F2346A"/>
    <w:rsid w:val="00F23534"/>
    <w:rsid w:val="00F236B8"/>
    <w:rsid w:val="00F239CB"/>
    <w:rsid w:val="00F23A63"/>
    <w:rsid w:val="00F244BD"/>
    <w:rsid w:val="00F245DA"/>
    <w:rsid w:val="00F2461C"/>
    <w:rsid w:val="00F247F5"/>
    <w:rsid w:val="00F24DC4"/>
    <w:rsid w:val="00F252EE"/>
    <w:rsid w:val="00F253C2"/>
    <w:rsid w:val="00F256CF"/>
    <w:rsid w:val="00F25A27"/>
    <w:rsid w:val="00F25B2B"/>
    <w:rsid w:val="00F25B49"/>
    <w:rsid w:val="00F25D9D"/>
    <w:rsid w:val="00F263E5"/>
    <w:rsid w:val="00F26738"/>
    <w:rsid w:val="00F26A54"/>
    <w:rsid w:val="00F27497"/>
    <w:rsid w:val="00F2766A"/>
    <w:rsid w:val="00F27B52"/>
    <w:rsid w:val="00F3006E"/>
    <w:rsid w:val="00F30308"/>
    <w:rsid w:val="00F303A9"/>
    <w:rsid w:val="00F30494"/>
    <w:rsid w:val="00F313E3"/>
    <w:rsid w:val="00F31502"/>
    <w:rsid w:val="00F31EE9"/>
    <w:rsid w:val="00F3222F"/>
    <w:rsid w:val="00F32545"/>
    <w:rsid w:val="00F32CCA"/>
    <w:rsid w:val="00F331CB"/>
    <w:rsid w:val="00F3328F"/>
    <w:rsid w:val="00F334F2"/>
    <w:rsid w:val="00F3395D"/>
    <w:rsid w:val="00F33A5E"/>
    <w:rsid w:val="00F33AB9"/>
    <w:rsid w:val="00F342CD"/>
    <w:rsid w:val="00F34B42"/>
    <w:rsid w:val="00F353F0"/>
    <w:rsid w:val="00F35FE3"/>
    <w:rsid w:val="00F35FF7"/>
    <w:rsid w:val="00F3606E"/>
    <w:rsid w:val="00F3621A"/>
    <w:rsid w:val="00F3631C"/>
    <w:rsid w:val="00F3650C"/>
    <w:rsid w:val="00F36986"/>
    <w:rsid w:val="00F36F2D"/>
    <w:rsid w:val="00F370ED"/>
    <w:rsid w:val="00F3748A"/>
    <w:rsid w:val="00F3789D"/>
    <w:rsid w:val="00F37D08"/>
    <w:rsid w:val="00F37EFE"/>
    <w:rsid w:val="00F37F39"/>
    <w:rsid w:val="00F40205"/>
    <w:rsid w:val="00F4153C"/>
    <w:rsid w:val="00F41770"/>
    <w:rsid w:val="00F41BF7"/>
    <w:rsid w:val="00F41DE1"/>
    <w:rsid w:val="00F42296"/>
    <w:rsid w:val="00F42665"/>
    <w:rsid w:val="00F42D58"/>
    <w:rsid w:val="00F42E92"/>
    <w:rsid w:val="00F43D14"/>
    <w:rsid w:val="00F43DAE"/>
    <w:rsid w:val="00F4419C"/>
    <w:rsid w:val="00F4424A"/>
    <w:rsid w:val="00F453F2"/>
    <w:rsid w:val="00F45AE7"/>
    <w:rsid w:val="00F45B04"/>
    <w:rsid w:val="00F45B6E"/>
    <w:rsid w:val="00F45C81"/>
    <w:rsid w:val="00F465FC"/>
    <w:rsid w:val="00F46794"/>
    <w:rsid w:val="00F46E19"/>
    <w:rsid w:val="00F4742E"/>
    <w:rsid w:val="00F475BD"/>
    <w:rsid w:val="00F47D10"/>
    <w:rsid w:val="00F50414"/>
    <w:rsid w:val="00F51166"/>
    <w:rsid w:val="00F5127B"/>
    <w:rsid w:val="00F516F1"/>
    <w:rsid w:val="00F518A4"/>
    <w:rsid w:val="00F51D09"/>
    <w:rsid w:val="00F51D5D"/>
    <w:rsid w:val="00F51ED3"/>
    <w:rsid w:val="00F52502"/>
    <w:rsid w:val="00F52638"/>
    <w:rsid w:val="00F5268D"/>
    <w:rsid w:val="00F528A3"/>
    <w:rsid w:val="00F528DD"/>
    <w:rsid w:val="00F5292D"/>
    <w:rsid w:val="00F53368"/>
    <w:rsid w:val="00F53649"/>
    <w:rsid w:val="00F5465A"/>
    <w:rsid w:val="00F54C32"/>
    <w:rsid w:val="00F54D7F"/>
    <w:rsid w:val="00F55202"/>
    <w:rsid w:val="00F5524C"/>
    <w:rsid w:val="00F55380"/>
    <w:rsid w:val="00F55520"/>
    <w:rsid w:val="00F55DFA"/>
    <w:rsid w:val="00F56AE4"/>
    <w:rsid w:val="00F56C43"/>
    <w:rsid w:val="00F57214"/>
    <w:rsid w:val="00F6015E"/>
    <w:rsid w:val="00F60305"/>
    <w:rsid w:val="00F603F7"/>
    <w:rsid w:val="00F60E73"/>
    <w:rsid w:val="00F60F0E"/>
    <w:rsid w:val="00F60F2E"/>
    <w:rsid w:val="00F612D7"/>
    <w:rsid w:val="00F615F4"/>
    <w:rsid w:val="00F615FB"/>
    <w:rsid w:val="00F61635"/>
    <w:rsid w:val="00F62AE1"/>
    <w:rsid w:val="00F62D25"/>
    <w:rsid w:val="00F62D2D"/>
    <w:rsid w:val="00F63C7D"/>
    <w:rsid w:val="00F63F03"/>
    <w:rsid w:val="00F64192"/>
    <w:rsid w:val="00F646C1"/>
    <w:rsid w:val="00F647BA"/>
    <w:rsid w:val="00F65157"/>
    <w:rsid w:val="00F65449"/>
    <w:rsid w:val="00F65635"/>
    <w:rsid w:val="00F65648"/>
    <w:rsid w:val="00F65701"/>
    <w:rsid w:val="00F65E3C"/>
    <w:rsid w:val="00F65F20"/>
    <w:rsid w:val="00F66708"/>
    <w:rsid w:val="00F66A7A"/>
    <w:rsid w:val="00F66B97"/>
    <w:rsid w:val="00F66D98"/>
    <w:rsid w:val="00F67989"/>
    <w:rsid w:val="00F70BB5"/>
    <w:rsid w:val="00F7171C"/>
    <w:rsid w:val="00F71A17"/>
    <w:rsid w:val="00F71F2A"/>
    <w:rsid w:val="00F71F62"/>
    <w:rsid w:val="00F71F74"/>
    <w:rsid w:val="00F720C7"/>
    <w:rsid w:val="00F72302"/>
    <w:rsid w:val="00F72845"/>
    <w:rsid w:val="00F728DE"/>
    <w:rsid w:val="00F729BF"/>
    <w:rsid w:val="00F72A14"/>
    <w:rsid w:val="00F72E63"/>
    <w:rsid w:val="00F73457"/>
    <w:rsid w:val="00F73528"/>
    <w:rsid w:val="00F739D8"/>
    <w:rsid w:val="00F73DC1"/>
    <w:rsid w:val="00F74590"/>
    <w:rsid w:val="00F74B2A"/>
    <w:rsid w:val="00F74E6E"/>
    <w:rsid w:val="00F751A1"/>
    <w:rsid w:val="00F754CE"/>
    <w:rsid w:val="00F755C7"/>
    <w:rsid w:val="00F75B53"/>
    <w:rsid w:val="00F75BF2"/>
    <w:rsid w:val="00F75C88"/>
    <w:rsid w:val="00F75D8F"/>
    <w:rsid w:val="00F76086"/>
    <w:rsid w:val="00F767F5"/>
    <w:rsid w:val="00F7696C"/>
    <w:rsid w:val="00F76E19"/>
    <w:rsid w:val="00F80458"/>
    <w:rsid w:val="00F809AA"/>
    <w:rsid w:val="00F809D0"/>
    <w:rsid w:val="00F814B8"/>
    <w:rsid w:val="00F814D8"/>
    <w:rsid w:val="00F8181F"/>
    <w:rsid w:val="00F81C92"/>
    <w:rsid w:val="00F826B7"/>
    <w:rsid w:val="00F8277C"/>
    <w:rsid w:val="00F82C61"/>
    <w:rsid w:val="00F83485"/>
    <w:rsid w:val="00F83A43"/>
    <w:rsid w:val="00F840E8"/>
    <w:rsid w:val="00F84183"/>
    <w:rsid w:val="00F8488E"/>
    <w:rsid w:val="00F84BB2"/>
    <w:rsid w:val="00F84DA0"/>
    <w:rsid w:val="00F84F54"/>
    <w:rsid w:val="00F8505B"/>
    <w:rsid w:val="00F8514F"/>
    <w:rsid w:val="00F855CE"/>
    <w:rsid w:val="00F8560C"/>
    <w:rsid w:val="00F8607D"/>
    <w:rsid w:val="00F861AD"/>
    <w:rsid w:val="00F862BB"/>
    <w:rsid w:val="00F86534"/>
    <w:rsid w:val="00F86C3B"/>
    <w:rsid w:val="00F8764C"/>
    <w:rsid w:val="00F8774E"/>
    <w:rsid w:val="00F87F0F"/>
    <w:rsid w:val="00F909F0"/>
    <w:rsid w:val="00F90A3D"/>
    <w:rsid w:val="00F90DA2"/>
    <w:rsid w:val="00F9184E"/>
    <w:rsid w:val="00F918FA"/>
    <w:rsid w:val="00F92000"/>
    <w:rsid w:val="00F92116"/>
    <w:rsid w:val="00F922BF"/>
    <w:rsid w:val="00F92467"/>
    <w:rsid w:val="00F92474"/>
    <w:rsid w:val="00F92987"/>
    <w:rsid w:val="00F92D6E"/>
    <w:rsid w:val="00F930D1"/>
    <w:rsid w:val="00F931F7"/>
    <w:rsid w:val="00F93AED"/>
    <w:rsid w:val="00F93AF5"/>
    <w:rsid w:val="00F93E59"/>
    <w:rsid w:val="00F94035"/>
    <w:rsid w:val="00F94CEC"/>
    <w:rsid w:val="00F94D59"/>
    <w:rsid w:val="00F9504C"/>
    <w:rsid w:val="00F95134"/>
    <w:rsid w:val="00F952B3"/>
    <w:rsid w:val="00F95465"/>
    <w:rsid w:val="00F95887"/>
    <w:rsid w:val="00F95917"/>
    <w:rsid w:val="00F95AA9"/>
    <w:rsid w:val="00F96631"/>
    <w:rsid w:val="00F968A0"/>
    <w:rsid w:val="00F969B5"/>
    <w:rsid w:val="00F96E17"/>
    <w:rsid w:val="00F9734F"/>
    <w:rsid w:val="00F9752C"/>
    <w:rsid w:val="00F97667"/>
    <w:rsid w:val="00F97AC9"/>
    <w:rsid w:val="00FA0738"/>
    <w:rsid w:val="00FA078F"/>
    <w:rsid w:val="00FA08C1"/>
    <w:rsid w:val="00FA0B9B"/>
    <w:rsid w:val="00FA0F8D"/>
    <w:rsid w:val="00FA0FC8"/>
    <w:rsid w:val="00FA12BC"/>
    <w:rsid w:val="00FA1618"/>
    <w:rsid w:val="00FA176E"/>
    <w:rsid w:val="00FA185D"/>
    <w:rsid w:val="00FA198B"/>
    <w:rsid w:val="00FA1BBE"/>
    <w:rsid w:val="00FA1D18"/>
    <w:rsid w:val="00FA2001"/>
    <w:rsid w:val="00FA24E2"/>
    <w:rsid w:val="00FA26CF"/>
    <w:rsid w:val="00FA288E"/>
    <w:rsid w:val="00FA28DC"/>
    <w:rsid w:val="00FA2D97"/>
    <w:rsid w:val="00FA49CB"/>
    <w:rsid w:val="00FA4FF2"/>
    <w:rsid w:val="00FA5379"/>
    <w:rsid w:val="00FA5514"/>
    <w:rsid w:val="00FA56A8"/>
    <w:rsid w:val="00FA56EC"/>
    <w:rsid w:val="00FA5E42"/>
    <w:rsid w:val="00FA6594"/>
    <w:rsid w:val="00FA67DD"/>
    <w:rsid w:val="00FA6886"/>
    <w:rsid w:val="00FA6944"/>
    <w:rsid w:val="00FA69A4"/>
    <w:rsid w:val="00FA6B08"/>
    <w:rsid w:val="00FA6C9F"/>
    <w:rsid w:val="00FA6E51"/>
    <w:rsid w:val="00FA7532"/>
    <w:rsid w:val="00FA780E"/>
    <w:rsid w:val="00FA79A3"/>
    <w:rsid w:val="00FA7CD1"/>
    <w:rsid w:val="00FB04EF"/>
    <w:rsid w:val="00FB07EB"/>
    <w:rsid w:val="00FB0AFA"/>
    <w:rsid w:val="00FB0CA4"/>
    <w:rsid w:val="00FB0E32"/>
    <w:rsid w:val="00FB1115"/>
    <w:rsid w:val="00FB1417"/>
    <w:rsid w:val="00FB15FB"/>
    <w:rsid w:val="00FB17E5"/>
    <w:rsid w:val="00FB1862"/>
    <w:rsid w:val="00FB25AD"/>
    <w:rsid w:val="00FB265D"/>
    <w:rsid w:val="00FB2A99"/>
    <w:rsid w:val="00FB2AD0"/>
    <w:rsid w:val="00FB2B6D"/>
    <w:rsid w:val="00FB2F0C"/>
    <w:rsid w:val="00FB329B"/>
    <w:rsid w:val="00FB32FC"/>
    <w:rsid w:val="00FB3429"/>
    <w:rsid w:val="00FB3529"/>
    <w:rsid w:val="00FB37FF"/>
    <w:rsid w:val="00FB3B38"/>
    <w:rsid w:val="00FB3BE5"/>
    <w:rsid w:val="00FB3F36"/>
    <w:rsid w:val="00FB40C5"/>
    <w:rsid w:val="00FB41AB"/>
    <w:rsid w:val="00FB4ACD"/>
    <w:rsid w:val="00FB50CC"/>
    <w:rsid w:val="00FB51EC"/>
    <w:rsid w:val="00FB53CC"/>
    <w:rsid w:val="00FB55DC"/>
    <w:rsid w:val="00FB5DAE"/>
    <w:rsid w:val="00FB5E7D"/>
    <w:rsid w:val="00FB6916"/>
    <w:rsid w:val="00FB6E30"/>
    <w:rsid w:val="00FB75B1"/>
    <w:rsid w:val="00FC04C1"/>
    <w:rsid w:val="00FC060E"/>
    <w:rsid w:val="00FC0811"/>
    <w:rsid w:val="00FC09B8"/>
    <w:rsid w:val="00FC1005"/>
    <w:rsid w:val="00FC121D"/>
    <w:rsid w:val="00FC1290"/>
    <w:rsid w:val="00FC1A26"/>
    <w:rsid w:val="00FC1AE5"/>
    <w:rsid w:val="00FC2CDF"/>
    <w:rsid w:val="00FC2D38"/>
    <w:rsid w:val="00FC3495"/>
    <w:rsid w:val="00FC3886"/>
    <w:rsid w:val="00FC395E"/>
    <w:rsid w:val="00FC4169"/>
    <w:rsid w:val="00FC4393"/>
    <w:rsid w:val="00FC4486"/>
    <w:rsid w:val="00FC45CD"/>
    <w:rsid w:val="00FC4623"/>
    <w:rsid w:val="00FC4A40"/>
    <w:rsid w:val="00FC4B04"/>
    <w:rsid w:val="00FC4E79"/>
    <w:rsid w:val="00FC4EA2"/>
    <w:rsid w:val="00FC4F5A"/>
    <w:rsid w:val="00FC5077"/>
    <w:rsid w:val="00FC5194"/>
    <w:rsid w:val="00FC58CC"/>
    <w:rsid w:val="00FC5B97"/>
    <w:rsid w:val="00FC5C5B"/>
    <w:rsid w:val="00FC5CB6"/>
    <w:rsid w:val="00FC618B"/>
    <w:rsid w:val="00FC6463"/>
    <w:rsid w:val="00FC6B4D"/>
    <w:rsid w:val="00FC6F0D"/>
    <w:rsid w:val="00FC7B27"/>
    <w:rsid w:val="00FD0408"/>
    <w:rsid w:val="00FD0D7B"/>
    <w:rsid w:val="00FD0F72"/>
    <w:rsid w:val="00FD100D"/>
    <w:rsid w:val="00FD1A4D"/>
    <w:rsid w:val="00FD21D9"/>
    <w:rsid w:val="00FD2243"/>
    <w:rsid w:val="00FD25EC"/>
    <w:rsid w:val="00FD2D9E"/>
    <w:rsid w:val="00FD3040"/>
    <w:rsid w:val="00FD3092"/>
    <w:rsid w:val="00FD3180"/>
    <w:rsid w:val="00FD3352"/>
    <w:rsid w:val="00FD3988"/>
    <w:rsid w:val="00FD3EB9"/>
    <w:rsid w:val="00FD42BD"/>
    <w:rsid w:val="00FD4351"/>
    <w:rsid w:val="00FD4546"/>
    <w:rsid w:val="00FD488D"/>
    <w:rsid w:val="00FD4F8E"/>
    <w:rsid w:val="00FD545F"/>
    <w:rsid w:val="00FD5802"/>
    <w:rsid w:val="00FD5CB8"/>
    <w:rsid w:val="00FD5D32"/>
    <w:rsid w:val="00FD5E78"/>
    <w:rsid w:val="00FD5FFE"/>
    <w:rsid w:val="00FD6507"/>
    <w:rsid w:val="00FD6D6F"/>
    <w:rsid w:val="00FD6E0B"/>
    <w:rsid w:val="00FD7388"/>
    <w:rsid w:val="00FD77A2"/>
    <w:rsid w:val="00FD78DB"/>
    <w:rsid w:val="00FD7955"/>
    <w:rsid w:val="00FD7F1F"/>
    <w:rsid w:val="00FE020C"/>
    <w:rsid w:val="00FE0261"/>
    <w:rsid w:val="00FE0544"/>
    <w:rsid w:val="00FE0593"/>
    <w:rsid w:val="00FE08FB"/>
    <w:rsid w:val="00FE0CDE"/>
    <w:rsid w:val="00FE0F79"/>
    <w:rsid w:val="00FE1DCE"/>
    <w:rsid w:val="00FE23F6"/>
    <w:rsid w:val="00FE29F9"/>
    <w:rsid w:val="00FE354E"/>
    <w:rsid w:val="00FE3CEE"/>
    <w:rsid w:val="00FE4172"/>
    <w:rsid w:val="00FE49D1"/>
    <w:rsid w:val="00FE49D3"/>
    <w:rsid w:val="00FE4A54"/>
    <w:rsid w:val="00FE4F01"/>
    <w:rsid w:val="00FE5AAC"/>
    <w:rsid w:val="00FE5BDA"/>
    <w:rsid w:val="00FE5BF1"/>
    <w:rsid w:val="00FE60A6"/>
    <w:rsid w:val="00FE6368"/>
    <w:rsid w:val="00FE6721"/>
    <w:rsid w:val="00FE6987"/>
    <w:rsid w:val="00FE6B8C"/>
    <w:rsid w:val="00FE6BE4"/>
    <w:rsid w:val="00FE7014"/>
    <w:rsid w:val="00FE7122"/>
    <w:rsid w:val="00FE7289"/>
    <w:rsid w:val="00FE7663"/>
    <w:rsid w:val="00FE7E7F"/>
    <w:rsid w:val="00FE7FA4"/>
    <w:rsid w:val="00FF0FCE"/>
    <w:rsid w:val="00FF1195"/>
    <w:rsid w:val="00FF1361"/>
    <w:rsid w:val="00FF17FF"/>
    <w:rsid w:val="00FF195A"/>
    <w:rsid w:val="00FF1E60"/>
    <w:rsid w:val="00FF2111"/>
    <w:rsid w:val="00FF24C2"/>
    <w:rsid w:val="00FF2C4E"/>
    <w:rsid w:val="00FF3250"/>
    <w:rsid w:val="00FF337C"/>
    <w:rsid w:val="00FF34FA"/>
    <w:rsid w:val="00FF3A20"/>
    <w:rsid w:val="00FF3A86"/>
    <w:rsid w:val="00FF3ED8"/>
    <w:rsid w:val="00FF40FF"/>
    <w:rsid w:val="00FF4360"/>
    <w:rsid w:val="00FF462F"/>
    <w:rsid w:val="00FF4A01"/>
    <w:rsid w:val="00FF4DC7"/>
    <w:rsid w:val="00FF4DEA"/>
    <w:rsid w:val="00FF563E"/>
    <w:rsid w:val="00FF57F4"/>
    <w:rsid w:val="00FF5813"/>
    <w:rsid w:val="00FF5BF2"/>
    <w:rsid w:val="00FF5EBB"/>
    <w:rsid w:val="00FF67BA"/>
    <w:rsid w:val="00FF6A6E"/>
    <w:rsid w:val="00FF6B24"/>
    <w:rsid w:val="00FF6E78"/>
    <w:rsid w:val="00FF7041"/>
    <w:rsid w:val="00FF7F0E"/>
    <w:rsid w:val="0102DDAA"/>
    <w:rsid w:val="0103FE08"/>
    <w:rsid w:val="0116FBE3"/>
    <w:rsid w:val="01324B3F"/>
    <w:rsid w:val="013308D8"/>
    <w:rsid w:val="013454E3"/>
    <w:rsid w:val="013630B9"/>
    <w:rsid w:val="0145E96A"/>
    <w:rsid w:val="0164DD66"/>
    <w:rsid w:val="0167DEFE"/>
    <w:rsid w:val="0170A569"/>
    <w:rsid w:val="01790340"/>
    <w:rsid w:val="018B3CEC"/>
    <w:rsid w:val="019405B5"/>
    <w:rsid w:val="01A046E1"/>
    <w:rsid w:val="01A142CC"/>
    <w:rsid w:val="01A3356F"/>
    <w:rsid w:val="01B255E1"/>
    <w:rsid w:val="01BC53C5"/>
    <w:rsid w:val="01BFE7CF"/>
    <w:rsid w:val="01C34EB0"/>
    <w:rsid w:val="01CFAD5D"/>
    <w:rsid w:val="01CFB262"/>
    <w:rsid w:val="01D04146"/>
    <w:rsid w:val="01D570B3"/>
    <w:rsid w:val="01E01B75"/>
    <w:rsid w:val="01E04195"/>
    <w:rsid w:val="01E8DF62"/>
    <w:rsid w:val="01ECA903"/>
    <w:rsid w:val="020DD184"/>
    <w:rsid w:val="021AF0CB"/>
    <w:rsid w:val="021FE1B4"/>
    <w:rsid w:val="0236A4DD"/>
    <w:rsid w:val="0239AF3C"/>
    <w:rsid w:val="023FCF63"/>
    <w:rsid w:val="0243296F"/>
    <w:rsid w:val="0248A4FA"/>
    <w:rsid w:val="02493E16"/>
    <w:rsid w:val="025C1695"/>
    <w:rsid w:val="026722C4"/>
    <w:rsid w:val="026A418A"/>
    <w:rsid w:val="026BBCAE"/>
    <w:rsid w:val="026CDA2E"/>
    <w:rsid w:val="026FE96B"/>
    <w:rsid w:val="028715FD"/>
    <w:rsid w:val="029303FB"/>
    <w:rsid w:val="029589CA"/>
    <w:rsid w:val="029E948F"/>
    <w:rsid w:val="02A6ED8A"/>
    <w:rsid w:val="02AFB0E7"/>
    <w:rsid w:val="02B018C3"/>
    <w:rsid w:val="02C74A22"/>
    <w:rsid w:val="02D1D77A"/>
    <w:rsid w:val="02D26980"/>
    <w:rsid w:val="02D2EC07"/>
    <w:rsid w:val="02DDEDD2"/>
    <w:rsid w:val="02E1A43E"/>
    <w:rsid w:val="02E5BC1A"/>
    <w:rsid w:val="02F07CBE"/>
    <w:rsid w:val="030C3863"/>
    <w:rsid w:val="03162C8B"/>
    <w:rsid w:val="0317CB22"/>
    <w:rsid w:val="03276C69"/>
    <w:rsid w:val="0328E1AD"/>
    <w:rsid w:val="0332A826"/>
    <w:rsid w:val="033C9C65"/>
    <w:rsid w:val="03401F32"/>
    <w:rsid w:val="03413671"/>
    <w:rsid w:val="0341EF9A"/>
    <w:rsid w:val="03441579"/>
    <w:rsid w:val="0346D62F"/>
    <w:rsid w:val="034F1038"/>
    <w:rsid w:val="0352E4CD"/>
    <w:rsid w:val="035E1F0F"/>
    <w:rsid w:val="036441C7"/>
    <w:rsid w:val="036691D0"/>
    <w:rsid w:val="03685B25"/>
    <w:rsid w:val="036A87B2"/>
    <w:rsid w:val="036C2037"/>
    <w:rsid w:val="03839CFA"/>
    <w:rsid w:val="0389951D"/>
    <w:rsid w:val="039571E9"/>
    <w:rsid w:val="0395E188"/>
    <w:rsid w:val="039D66DD"/>
    <w:rsid w:val="03AE0C84"/>
    <w:rsid w:val="03B41E48"/>
    <w:rsid w:val="03C0F457"/>
    <w:rsid w:val="03C15B32"/>
    <w:rsid w:val="03C665CF"/>
    <w:rsid w:val="03C9345B"/>
    <w:rsid w:val="03D25525"/>
    <w:rsid w:val="03D72F22"/>
    <w:rsid w:val="03D979BF"/>
    <w:rsid w:val="03DA74AB"/>
    <w:rsid w:val="03DC4A9B"/>
    <w:rsid w:val="03E3B55C"/>
    <w:rsid w:val="03E45637"/>
    <w:rsid w:val="03E45EAD"/>
    <w:rsid w:val="03ECB13F"/>
    <w:rsid w:val="03F8CB13"/>
    <w:rsid w:val="03F9DE5C"/>
    <w:rsid w:val="0406DEDD"/>
    <w:rsid w:val="041332BC"/>
    <w:rsid w:val="041975C5"/>
    <w:rsid w:val="041F0748"/>
    <w:rsid w:val="04257947"/>
    <w:rsid w:val="042587CF"/>
    <w:rsid w:val="04271AE3"/>
    <w:rsid w:val="04293E3E"/>
    <w:rsid w:val="043433B9"/>
    <w:rsid w:val="043C0CCE"/>
    <w:rsid w:val="043F2185"/>
    <w:rsid w:val="044BF943"/>
    <w:rsid w:val="0453663B"/>
    <w:rsid w:val="0463829E"/>
    <w:rsid w:val="0466E2BC"/>
    <w:rsid w:val="0476E570"/>
    <w:rsid w:val="048EA9EF"/>
    <w:rsid w:val="049EFD45"/>
    <w:rsid w:val="04A0786F"/>
    <w:rsid w:val="04ABE962"/>
    <w:rsid w:val="04C1DBD3"/>
    <w:rsid w:val="04C6A8B4"/>
    <w:rsid w:val="04CF2EEF"/>
    <w:rsid w:val="04E76D33"/>
    <w:rsid w:val="04E9BBA5"/>
    <w:rsid w:val="04EFB349"/>
    <w:rsid w:val="04F5BED0"/>
    <w:rsid w:val="050A58CD"/>
    <w:rsid w:val="0514E015"/>
    <w:rsid w:val="051B6D0B"/>
    <w:rsid w:val="051E33FC"/>
    <w:rsid w:val="052CB852"/>
    <w:rsid w:val="053414FB"/>
    <w:rsid w:val="053B3A53"/>
    <w:rsid w:val="053B4C80"/>
    <w:rsid w:val="0543C5B9"/>
    <w:rsid w:val="054B4A3D"/>
    <w:rsid w:val="05552A33"/>
    <w:rsid w:val="055918F3"/>
    <w:rsid w:val="0567CBE2"/>
    <w:rsid w:val="056B0F57"/>
    <w:rsid w:val="056FFEB1"/>
    <w:rsid w:val="0571CC8E"/>
    <w:rsid w:val="05789F6B"/>
    <w:rsid w:val="057DF80A"/>
    <w:rsid w:val="05817ECE"/>
    <w:rsid w:val="05821155"/>
    <w:rsid w:val="05A5251F"/>
    <w:rsid w:val="05AC1996"/>
    <w:rsid w:val="05ADBEE4"/>
    <w:rsid w:val="05AFCCE3"/>
    <w:rsid w:val="05B197BD"/>
    <w:rsid w:val="05B1B8F2"/>
    <w:rsid w:val="05B4A5B3"/>
    <w:rsid w:val="05BEC1CA"/>
    <w:rsid w:val="05C0D2CC"/>
    <w:rsid w:val="05C20F52"/>
    <w:rsid w:val="05C4F7B9"/>
    <w:rsid w:val="05DF996C"/>
    <w:rsid w:val="05E2F149"/>
    <w:rsid w:val="05E6C9AF"/>
    <w:rsid w:val="05F934BD"/>
    <w:rsid w:val="05FBBD5F"/>
    <w:rsid w:val="0603CA49"/>
    <w:rsid w:val="0604B473"/>
    <w:rsid w:val="0605F6A9"/>
    <w:rsid w:val="0607BED0"/>
    <w:rsid w:val="060F0EC2"/>
    <w:rsid w:val="061123EE"/>
    <w:rsid w:val="06206CED"/>
    <w:rsid w:val="062353EC"/>
    <w:rsid w:val="0623D5A9"/>
    <w:rsid w:val="062581F2"/>
    <w:rsid w:val="062CC07E"/>
    <w:rsid w:val="062D9864"/>
    <w:rsid w:val="0635CF87"/>
    <w:rsid w:val="06494BFA"/>
    <w:rsid w:val="064E5DEB"/>
    <w:rsid w:val="065274F2"/>
    <w:rsid w:val="066C2C3F"/>
    <w:rsid w:val="067283C6"/>
    <w:rsid w:val="0679661B"/>
    <w:rsid w:val="0683F229"/>
    <w:rsid w:val="068E16FF"/>
    <w:rsid w:val="0694319F"/>
    <w:rsid w:val="0699CEF1"/>
    <w:rsid w:val="069B19C0"/>
    <w:rsid w:val="06A158EA"/>
    <w:rsid w:val="06A5F591"/>
    <w:rsid w:val="06AA7C48"/>
    <w:rsid w:val="06ABD8B5"/>
    <w:rsid w:val="06AE63D3"/>
    <w:rsid w:val="06B8C4CD"/>
    <w:rsid w:val="06C5D7A6"/>
    <w:rsid w:val="06C899CB"/>
    <w:rsid w:val="06CBD1BE"/>
    <w:rsid w:val="06CC632E"/>
    <w:rsid w:val="06D4C861"/>
    <w:rsid w:val="06DE158D"/>
    <w:rsid w:val="06E4B994"/>
    <w:rsid w:val="06E7989B"/>
    <w:rsid w:val="06EB2413"/>
    <w:rsid w:val="06F1AFD2"/>
    <w:rsid w:val="06F41E36"/>
    <w:rsid w:val="06FACF61"/>
    <w:rsid w:val="06FD2992"/>
    <w:rsid w:val="06FDF1A3"/>
    <w:rsid w:val="070FD3EA"/>
    <w:rsid w:val="071052BD"/>
    <w:rsid w:val="07147CE9"/>
    <w:rsid w:val="07164E31"/>
    <w:rsid w:val="071D8A9A"/>
    <w:rsid w:val="07226BFA"/>
    <w:rsid w:val="0736EB1A"/>
    <w:rsid w:val="073AD47A"/>
    <w:rsid w:val="07461968"/>
    <w:rsid w:val="07482F51"/>
    <w:rsid w:val="074F9774"/>
    <w:rsid w:val="074FE474"/>
    <w:rsid w:val="0766B625"/>
    <w:rsid w:val="076EEFFF"/>
    <w:rsid w:val="07842CB4"/>
    <w:rsid w:val="07899D48"/>
    <w:rsid w:val="07992662"/>
    <w:rsid w:val="07A0BAF2"/>
    <w:rsid w:val="07A1CE5E"/>
    <w:rsid w:val="07A6B4F5"/>
    <w:rsid w:val="07B726ED"/>
    <w:rsid w:val="07B7E3ED"/>
    <w:rsid w:val="07BAC1FC"/>
    <w:rsid w:val="07BAD3C9"/>
    <w:rsid w:val="07BC9A4E"/>
    <w:rsid w:val="07BD5644"/>
    <w:rsid w:val="07C4B931"/>
    <w:rsid w:val="07C700FD"/>
    <w:rsid w:val="07C9926C"/>
    <w:rsid w:val="07CA39BE"/>
    <w:rsid w:val="07D05880"/>
    <w:rsid w:val="07D5E212"/>
    <w:rsid w:val="07DA38F3"/>
    <w:rsid w:val="07E3CB32"/>
    <w:rsid w:val="07EF29B1"/>
    <w:rsid w:val="07F9FBC7"/>
    <w:rsid w:val="0807E7FE"/>
    <w:rsid w:val="08085DDB"/>
    <w:rsid w:val="0808720B"/>
    <w:rsid w:val="080962B3"/>
    <w:rsid w:val="08176369"/>
    <w:rsid w:val="081AEC41"/>
    <w:rsid w:val="081B0D0B"/>
    <w:rsid w:val="08299835"/>
    <w:rsid w:val="083B00C8"/>
    <w:rsid w:val="08460996"/>
    <w:rsid w:val="084A8DC5"/>
    <w:rsid w:val="085EAF66"/>
    <w:rsid w:val="086418BD"/>
    <w:rsid w:val="0864A434"/>
    <w:rsid w:val="086B2B50"/>
    <w:rsid w:val="08715E5A"/>
    <w:rsid w:val="0872A8B4"/>
    <w:rsid w:val="087435A4"/>
    <w:rsid w:val="08773AB2"/>
    <w:rsid w:val="0896667A"/>
    <w:rsid w:val="08969F24"/>
    <w:rsid w:val="089A5B3E"/>
    <w:rsid w:val="089B979D"/>
    <w:rsid w:val="08A0560F"/>
    <w:rsid w:val="08A11910"/>
    <w:rsid w:val="08A3E488"/>
    <w:rsid w:val="08A3FA22"/>
    <w:rsid w:val="08A52979"/>
    <w:rsid w:val="08CD619A"/>
    <w:rsid w:val="08CF54AB"/>
    <w:rsid w:val="08D1F4B0"/>
    <w:rsid w:val="08DB73E1"/>
    <w:rsid w:val="08EA2C73"/>
    <w:rsid w:val="08F23AFF"/>
    <w:rsid w:val="08F26382"/>
    <w:rsid w:val="0905E4F6"/>
    <w:rsid w:val="090AEC36"/>
    <w:rsid w:val="090D0216"/>
    <w:rsid w:val="0918CF39"/>
    <w:rsid w:val="09235E24"/>
    <w:rsid w:val="0925D702"/>
    <w:rsid w:val="092A9B18"/>
    <w:rsid w:val="0930460B"/>
    <w:rsid w:val="09347363"/>
    <w:rsid w:val="094709F6"/>
    <w:rsid w:val="095220F0"/>
    <w:rsid w:val="0958ED3F"/>
    <w:rsid w:val="09637949"/>
    <w:rsid w:val="096B0BCF"/>
    <w:rsid w:val="096DA95E"/>
    <w:rsid w:val="09744047"/>
    <w:rsid w:val="09781021"/>
    <w:rsid w:val="097B17EA"/>
    <w:rsid w:val="097B32A5"/>
    <w:rsid w:val="09822F6C"/>
    <w:rsid w:val="0984E013"/>
    <w:rsid w:val="0986AA57"/>
    <w:rsid w:val="0986BF81"/>
    <w:rsid w:val="09876EA5"/>
    <w:rsid w:val="0995CD89"/>
    <w:rsid w:val="09A3704A"/>
    <w:rsid w:val="09A44ADB"/>
    <w:rsid w:val="09A7B6EB"/>
    <w:rsid w:val="09B64742"/>
    <w:rsid w:val="09BE361A"/>
    <w:rsid w:val="09C1E0CC"/>
    <w:rsid w:val="09CDBF6A"/>
    <w:rsid w:val="09EBA792"/>
    <w:rsid w:val="09F5821E"/>
    <w:rsid w:val="09F8397A"/>
    <w:rsid w:val="0A003522"/>
    <w:rsid w:val="0A0A7019"/>
    <w:rsid w:val="0A0B5370"/>
    <w:rsid w:val="0A12A3F0"/>
    <w:rsid w:val="0A1E7073"/>
    <w:rsid w:val="0A30C097"/>
    <w:rsid w:val="0A339BA9"/>
    <w:rsid w:val="0A3823B2"/>
    <w:rsid w:val="0A3B263E"/>
    <w:rsid w:val="0A434C96"/>
    <w:rsid w:val="0A54DCE2"/>
    <w:rsid w:val="0A560783"/>
    <w:rsid w:val="0A60DF66"/>
    <w:rsid w:val="0A66724C"/>
    <w:rsid w:val="0A66A90E"/>
    <w:rsid w:val="0A70AFEE"/>
    <w:rsid w:val="0A711A44"/>
    <w:rsid w:val="0A719370"/>
    <w:rsid w:val="0A7491F1"/>
    <w:rsid w:val="0A7C19DA"/>
    <w:rsid w:val="0A82540D"/>
    <w:rsid w:val="0A84DB53"/>
    <w:rsid w:val="0A8EDF9F"/>
    <w:rsid w:val="0A93178D"/>
    <w:rsid w:val="0A96C98F"/>
    <w:rsid w:val="0A9DD01A"/>
    <w:rsid w:val="0AA46175"/>
    <w:rsid w:val="0AACE196"/>
    <w:rsid w:val="0AB12C84"/>
    <w:rsid w:val="0AC86EC9"/>
    <w:rsid w:val="0ACBEFCA"/>
    <w:rsid w:val="0AECF4E9"/>
    <w:rsid w:val="0AF64B85"/>
    <w:rsid w:val="0AFCBA68"/>
    <w:rsid w:val="0AFD744A"/>
    <w:rsid w:val="0B00A167"/>
    <w:rsid w:val="0B0547DA"/>
    <w:rsid w:val="0B073612"/>
    <w:rsid w:val="0B0AE359"/>
    <w:rsid w:val="0B1193A5"/>
    <w:rsid w:val="0B1402C2"/>
    <w:rsid w:val="0B1C9B7F"/>
    <w:rsid w:val="0B3606F1"/>
    <w:rsid w:val="0B38C560"/>
    <w:rsid w:val="0B3AB0CA"/>
    <w:rsid w:val="0B40B4A3"/>
    <w:rsid w:val="0B42EF43"/>
    <w:rsid w:val="0B44A6B5"/>
    <w:rsid w:val="0B51C9D7"/>
    <w:rsid w:val="0B53CEE1"/>
    <w:rsid w:val="0B5CC6B1"/>
    <w:rsid w:val="0B5CFD5A"/>
    <w:rsid w:val="0B5D541C"/>
    <w:rsid w:val="0B626196"/>
    <w:rsid w:val="0B66B177"/>
    <w:rsid w:val="0B6FAF5B"/>
    <w:rsid w:val="0B77D2AF"/>
    <w:rsid w:val="0B7F8206"/>
    <w:rsid w:val="0B8061E5"/>
    <w:rsid w:val="0B827C3E"/>
    <w:rsid w:val="0B89337F"/>
    <w:rsid w:val="0B8C49B3"/>
    <w:rsid w:val="0B919E25"/>
    <w:rsid w:val="0B936748"/>
    <w:rsid w:val="0B962DB1"/>
    <w:rsid w:val="0B9C6C54"/>
    <w:rsid w:val="0BA5F497"/>
    <w:rsid w:val="0BAE1A44"/>
    <w:rsid w:val="0BCF019D"/>
    <w:rsid w:val="0BD0153B"/>
    <w:rsid w:val="0BD3F00A"/>
    <w:rsid w:val="0BE63DE5"/>
    <w:rsid w:val="0BE8E487"/>
    <w:rsid w:val="0BF661E9"/>
    <w:rsid w:val="0BF7641A"/>
    <w:rsid w:val="0C0A1EDF"/>
    <w:rsid w:val="0C106E2B"/>
    <w:rsid w:val="0C166396"/>
    <w:rsid w:val="0C20253D"/>
    <w:rsid w:val="0C2DA42C"/>
    <w:rsid w:val="0C2ECCED"/>
    <w:rsid w:val="0C3498BC"/>
    <w:rsid w:val="0C3A07A9"/>
    <w:rsid w:val="0C3A574D"/>
    <w:rsid w:val="0C471091"/>
    <w:rsid w:val="0C4927D5"/>
    <w:rsid w:val="0C4AB2C4"/>
    <w:rsid w:val="0C5653A5"/>
    <w:rsid w:val="0C589C67"/>
    <w:rsid w:val="0C5FB5FF"/>
    <w:rsid w:val="0C62C865"/>
    <w:rsid w:val="0C69C247"/>
    <w:rsid w:val="0C89E9BA"/>
    <w:rsid w:val="0C8AC6FB"/>
    <w:rsid w:val="0C8ACB04"/>
    <w:rsid w:val="0C901A0F"/>
    <w:rsid w:val="0C999CC8"/>
    <w:rsid w:val="0C9F67D7"/>
    <w:rsid w:val="0CA0E7F3"/>
    <w:rsid w:val="0CA95254"/>
    <w:rsid w:val="0CAC7AB9"/>
    <w:rsid w:val="0CBDD243"/>
    <w:rsid w:val="0CBF4B12"/>
    <w:rsid w:val="0CC25752"/>
    <w:rsid w:val="0CC40A73"/>
    <w:rsid w:val="0CCCBBD8"/>
    <w:rsid w:val="0CD399C9"/>
    <w:rsid w:val="0CD6DCB1"/>
    <w:rsid w:val="0CDE32E6"/>
    <w:rsid w:val="0CE4CAD8"/>
    <w:rsid w:val="0CEA4077"/>
    <w:rsid w:val="0CF4B73E"/>
    <w:rsid w:val="0CF5C67A"/>
    <w:rsid w:val="0CF6C45C"/>
    <w:rsid w:val="0CF8FE28"/>
    <w:rsid w:val="0CFFD3DE"/>
    <w:rsid w:val="0D0D1B83"/>
    <w:rsid w:val="0D0F2EFB"/>
    <w:rsid w:val="0D14371E"/>
    <w:rsid w:val="0D1A04B3"/>
    <w:rsid w:val="0D1E55E8"/>
    <w:rsid w:val="0D372745"/>
    <w:rsid w:val="0D3DC2AE"/>
    <w:rsid w:val="0D3FB005"/>
    <w:rsid w:val="0D421050"/>
    <w:rsid w:val="0D44831D"/>
    <w:rsid w:val="0D478E30"/>
    <w:rsid w:val="0D52057B"/>
    <w:rsid w:val="0D5358DA"/>
    <w:rsid w:val="0D5D0199"/>
    <w:rsid w:val="0D60B777"/>
    <w:rsid w:val="0D6AB6C2"/>
    <w:rsid w:val="0D6B5ABC"/>
    <w:rsid w:val="0D6D2015"/>
    <w:rsid w:val="0D6F5291"/>
    <w:rsid w:val="0D781FE7"/>
    <w:rsid w:val="0D7EACF0"/>
    <w:rsid w:val="0D80B547"/>
    <w:rsid w:val="0D873990"/>
    <w:rsid w:val="0D8E1203"/>
    <w:rsid w:val="0D99620B"/>
    <w:rsid w:val="0D9E7E10"/>
    <w:rsid w:val="0DA86673"/>
    <w:rsid w:val="0DA8857C"/>
    <w:rsid w:val="0DB4E19B"/>
    <w:rsid w:val="0DBCF014"/>
    <w:rsid w:val="0DC0C886"/>
    <w:rsid w:val="0DC488DE"/>
    <w:rsid w:val="0DD697E3"/>
    <w:rsid w:val="0DD91C53"/>
    <w:rsid w:val="0DE854DC"/>
    <w:rsid w:val="0DF0C29A"/>
    <w:rsid w:val="0DFC7D1F"/>
    <w:rsid w:val="0E03F915"/>
    <w:rsid w:val="0E044CFB"/>
    <w:rsid w:val="0E060A6A"/>
    <w:rsid w:val="0E0622AA"/>
    <w:rsid w:val="0E140BE1"/>
    <w:rsid w:val="0E1E8FB7"/>
    <w:rsid w:val="0E26FDFE"/>
    <w:rsid w:val="0E3C3E46"/>
    <w:rsid w:val="0E4247B9"/>
    <w:rsid w:val="0E438CF3"/>
    <w:rsid w:val="0E46BF4B"/>
    <w:rsid w:val="0E495F90"/>
    <w:rsid w:val="0E4B9B94"/>
    <w:rsid w:val="0E4C1D61"/>
    <w:rsid w:val="0E4DEDB3"/>
    <w:rsid w:val="0E57839A"/>
    <w:rsid w:val="0E61B21E"/>
    <w:rsid w:val="0E6C8C2D"/>
    <w:rsid w:val="0E72C7F9"/>
    <w:rsid w:val="0E7459E8"/>
    <w:rsid w:val="0E7AF494"/>
    <w:rsid w:val="0E88D6BE"/>
    <w:rsid w:val="0E8A5E51"/>
    <w:rsid w:val="0E8AF94B"/>
    <w:rsid w:val="0E8C2B5F"/>
    <w:rsid w:val="0E9EDD1E"/>
    <w:rsid w:val="0EA25553"/>
    <w:rsid w:val="0EAAE979"/>
    <w:rsid w:val="0EAB51E5"/>
    <w:rsid w:val="0EB2BE35"/>
    <w:rsid w:val="0EB42D51"/>
    <w:rsid w:val="0EC10CDC"/>
    <w:rsid w:val="0EC11B18"/>
    <w:rsid w:val="0EDA7851"/>
    <w:rsid w:val="0EE72716"/>
    <w:rsid w:val="0EEEC98E"/>
    <w:rsid w:val="0EF0D575"/>
    <w:rsid w:val="0F01F8AB"/>
    <w:rsid w:val="0F08736F"/>
    <w:rsid w:val="0F0E27CB"/>
    <w:rsid w:val="0F1AEE4F"/>
    <w:rsid w:val="0F1C3846"/>
    <w:rsid w:val="0F2479D1"/>
    <w:rsid w:val="0F2516FE"/>
    <w:rsid w:val="0F2EBA60"/>
    <w:rsid w:val="0F347E81"/>
    <w:rsid w:val="0F39275B"/>
    <w:rsid w:val="0F448373"/>
    <w:rsid w:val="0F45BCD3"/>
    <w:rsid w:val="0F58C14F"/>
    <w:rsid w:val="0F5D2771"/>
    <w:rsid w:val="0F65A77C"/>
    <w:rsid w:val="0F67361A"/>
    <w:rsid w:val="0F69EDD0"/>
    <w:rsid w:val="0F70F38D"/>
    <w:rsid w:val="0F71BC8E"/>
    <w:rsid w:val="0F7728D6"/>
    <w:rsid w:val="0F81449D"/>
    <w:rsid w:val="0F8179FA"/>
    <w:rsid w:val="0F834490"/>
    <w:rsid w:val="0F89F38A"/>
    <w:rsid w:val="0F978FB8"/>
    <w:rsid w:val="0F99EA07"/>
    <w:rsid w:val="0FA28C3F"/>
    <w:rsid w:val="0FAD778C"/>
    <w:rsid w:val="0FB7FDCE"/>
    <w:rsid w:val="0FBFF799"/>
    <w:rsid w:val="0FC3F944"/>
    <w:rsid w:val="0FD064EA"/>
    <w:rsid w:val="0FDB6D45"/>
    <w:rsid w:val="0FDD6CCA"/>
    <w:rsid w:val="0FDF7A12"/>
    <w:rsid w:val="0FE45A07"/>
    <w:rsid w:val="0FE7192D"/>
    <w:rsid w:val="0FEF650C"/>
    <w:rsid w:val="0FF192E0"/>
    <w:rsid w:val="0FFE98B3"/>
    <w:rsid w:val="10077BA1"/>
    <w:rsid w:val="1007CD1F"/>
    <w:rsid w:val="101134D0"/>
    <w:rsid w:val="10151639"/>
    <w:rsid w:val="10205124"/>
    <w:rsid w:val="102A0ED1"/>
    <w:rsid w:val="1032182F"/>
    <w:rsid w:val="1039CA59"/>
    <w:rsid w:val="10547E54"/>
    <w:rsid w:val="105676C2"/>
    <w:rsid w:val="105C178C"/>
    <w:rsid w:val="105FA869"/>
    <w:rsid w:val="10625BDB"/>
    <w:rsid w:val="1062F7EF"/>
    <w:rsid w:val="1065DBA3"/>
    <w:rsid w:val="10743361"/>
    <w:rsid w:val="10748154"/>
    <w:rsid w:val="107736DD"/>
    <w:rsid w:val="1079B946"/>
    <w:rsid w:val="1080B8E3"/>
    <w:rsid w:val="10842740"/>
    <w:rsid w:val="1085B8B5"/>
    <w:rsid w:val="109DAAC7"/>
    <w:rsid w:val="10A03A82"/>
    <w:rsid w:val="10A58D96"/>
    <w:rsid w:val="10A89667"/>
    <w:rsid w:val="10A92446"/>
    <w:rsid w:val="10AA8FC3"/>
    <w:rsid w:val="10B015D2"/>
    <w:rsid w:val="10B522D6"/>
    <w:rsid w:val="10BFCB7A"/>
    <w:rsid w:val="10C99F59"/>
    <w:rsid w:val="10C9A40A"/>
    <w:rsid w:val="10D3F54E"/>
    <w:rsid w:val="10DBFD81"/>
    <w:rsid w:val="10F90D2E"/>
    <w:rsid w:val="10FDD6F3"/>
    <w:rsid w:val="11061542"/>
    <w:rsid w:val="1119C8CE"/>
    <w:rsid w:val="111EC680"/>
    <w:rsid w:val="1122C117"/>
    <w:rsid w:val="11237056"/>
    <w:rsid w:val="1124357C"/>
    <w:rsid w:val="1126A520"/>
    <w:rsid w:val="112CF4A2"/>
    <w:rsid w:val="11327D59"/>
    <w:rsid w:val="11374A16"/>
    <w:rsid w:val="114BD0EE"/>
    <w:rsid w:val="11609A4C"/>
    <w:rsid w:val="116231FD"/>
    <w:rsid w:val="1163D43D"/>
    <w:rsid w:val="116C3AC7"/>
    <w:rsid w:val="118A7436"/>
    <w:rsid w:val="11908D52"/>
    <w:rsid w:val="1191989E"/>
    <w:rsid w:val="11972CF3"/>
    <w:rsid w:val="119FB5AA"/>
    <w:rsid w:val="11A25B5B"/>
    <w:rsid w:val="11A37EFE"/>
    <w:rsid w:val="11AE5A3E"/>
    <w:rsid w:val="11AEBE0F"/>
    <w:rsid w:val="11CBD065"/>
    <w:rsid w:val="11F09A68"/>
    <w:rsid w:val="12003211"/>
    <w:rsid w:val="120EA799"/>
    <w:rsid w:val="121B8C60"/>
    <w:rsid w:val="121C1052"/>
    <w:rsid w:val="121C33AB"/>
    <w:rsid w:val="121E67A2"/>
    <w:rsid w:val="12239E14"/>
    <w:rsid w:val="12277EDA"/>
    <w:rsid w:val="12298626"/>
    <w:rsid w:val="122A50A4"/>
    <w:rsid w:val="122B00E7"/>
    <w:rsid w:val="1234210F"/>
    <w:rsid w:val="123505BB"/>
    <w:rsid w:val="12357BD4"/>
    <w:rsid w:val="12413BF4"/>
    <w:rsid w:val="12442D56"/>
    <w:rsid w:val="1245737D"/>
    <w:rsid w:val="12471A54"/>
    <w:rsid w:val="1251E280"/>
    <w:rsid w:val="12572231"/>
    <w:rsid w:val="125742E1"/>
    <w:rsid w:val="12587BDF"/>
    <w:rsid w:val="125E65A2"/>
    <w:rsid w:val="1265BFA6"/>
    <w:rsid w:val="126FDC93"/>
    <w:rsid w:val="127C93AB"/>
    <w:rsid w:val="1291A8BE"/>
    <w:rsid w:val="12A0AC07"/>
    <w:rsid w:val="12A3934E"/>
    <w:rsid w:val="12A3F4C6"/>
    <w:rsid w:val="12A8F290"/>
    <w:rsid w:val="12A9C77D"/>
    <w:rsid w:val="12AAE7C6"/>
    <w:rsid w:val="12AF921D"/>
    <w:rsid w:val="12B14090"/>
    <w:rsid w:val="12BD0F00"/>
    <w:rsid w:val="12BFC286"/>
    <w:rsid w:val="12C4CE40"/>
    <w:rsid w:val="12C94533"/>
    <w:rsid w:val="12C9CD5C"/>
    <w:rsid w:val="12CA30C4"/>
    <w:rsid w:val="12CFFBA4"/>
    <w:rsid w:val="12E4393C"/>
    <w:rsid w:val="12EA0456"/>
    <w:rsid w:val="12EEF191"/>
    <w:rsid w:val="12FFE9FF"/>
    <w:rsid w:val="13100A9F"/>
    <w:rsid w:val="13144DAA"/>
    <w:rsid w:val="1319ECB0"/>
    <w:rsid w:val="131E6518"/>
    <w:rsid w:val="1323D809"/>
    <w:rsid w:val="13241441"/>
    <w:rsid w:val="13273AE2"/>
    <w:rsid w:val="13342D1F"/>
    <w:rsid w:val="133A7304"/>
    <w:rsid w:val="133AC31A"/>
    <w:rsid w:val="1343F3ED"/>
    <w:rsid w:val="13484765"/>
    <w:rsid w:val="1357160E"/>
    <w:rsid w:val="1362756B"/>
    <w:rsid w:val="1377EEFE"/>
    <w:rsid w:val="138A0DF2"/>
    <w:rsid w:val="1392218D"/>
    <w:rsid w:val="1392B2F9"/>
    <w:rsid w:val="13AC3C60"/>
    <w:rsid w:val="13AE6AEA"/>
    <w:rsid w:val="13BEA1AB"/>
    <w:rsid w:val="13C0FC78"/>
    <w:rsid w:val="13C1DA99"/>
    <w:rsid w:val="13C35825"/>
    <w:rsid w:val="13DFB037"/>
    <w:rsid w:val="13E29163"/>
    <w:rsid w:val="13E44D72"/>
    <w:rsid w:val="13EE795B"/>
    <w:rsid w:val="13F3A124"/>
    <w:rsid w:val="13F80747"/>
    <w:rsid w:val="13FB0A32"/>
    <w:rsid w:val="1404D1AE"/>
    <w:rsid w:val="14080D3E"/>
    <w:rsid w:val="140BBE9E"/>
    <w:rsid w:val="140D9309"/>
    <w:rsid w:val="141F271D"/>
    <w:rsid w:val="1422A320"/>
    <w:rsid w:val="1425CF68"/>
    <w:rsid w:val="142B4401"/>
    <w:rsid w:val="142BFCC8"/>
    <w:rsid w:val="14327F9D"/>
    <w:rsid w:val="14352BDB"/>
    <w:rsid w:val="14424BB8"/>
    <w:rsid w:val="1453FB6B"/>
    <w:rsid w:val="145ECE80"/>
    <w:rsid w:val="14643579"/>
    <w:rsid w:val="1465E398"/>
    <w:rsid w:val="146EEDB5"/>
    <w:rsid w:val="14715DDB"/>
    <w:rsid w:val="14738DB7"/>
    <w:rsid w:val="1473C937"/>
    <w:rsid w:val="147510F0"/>
    <w:rsid w:val="148105A0"/>
    <w:rsid w:val="1484A445"/>
    <w:rsid w:val="14888295"/>
    <w:rsid w:val="148DBF89"/>
    <w:rsid w:val="14932297"/>
    <w:rsid w:val="14984389"/>
    <w:rsid w:val="14ABEEDE"/>
    <w:rsid w:val="14AE0FB6"/>
    <w:rsid w:val="14B767A3"/>
    <w:rsid w:val="14C2529F"/>
    <w:rsid w:val="14CE139E"/>
    <w:rsid w:val="14D9B109"/>
    <w:rsid w:val="14DAD7EC"/>
    <w:rsid w:val="14DCB98D"/>
    <w:rsid w:val="14E3D858"/>
    <w:rsid w:val="14E70F8A"/>
    <w:rsid w:val="14F50193"/>
    <w:rsid w:val="14F857BB"/>
    <w:rsid w:val="15007018"/>
    <w:rsid w:val="1507B517"/>
    <w:rsid w:val="151C018A"/>
    <w:rsid w:val="1520E455"/>
    <w:rsid w:val="1529552E"/>
    <w:rsid w:val="152CE0D5"/>
    <w:rsid w:val="1538FA83"/>
    <w:rsid w:val="153D7AD0"/>
    <w:rsid w:val="153EA737"/>
    <w:rsid w:val="15468423"/>
    <w:rsid w:val="15538AC4"/>
    <w:rsid w:val="1559CC03"/>
    <w:rsid w:val="15603850"/>
    <w:rsid w:val="15605788"/>
    <w:rsid w:val="1569E21A"/>
    <w:rsid w:val="156DFC17"/>
    <w:rsid w:val="157070B9"/>
    <w:rsid w:val="15709352"/>
    <w:rsid w:val="1578DE5A"/>
    <w:rsid w:val="157A2CE6"/>
    <w:rsid w:val="157D1658"/>
    <w:rsid w:val="157E7007"/>
    <w:rsid w:val="15823306"/>
    <w:rsid w:val="15895449"/>
    <w:rsid w:val="158E627B"/>
    <w:rsid w:val="159313FC"/>
    <w:rsid w:val="1598A1F0"/>
    <w:rsid w:val="159C128C"/>
    <w:rsid w:val="15AAB2D5"/>
    <w:rsid w:val="15B5DCF3"/>
    <w:rsid w:val="15BB64A5"/>
    <w:rsid w:val="15BF3973"/>
    <w:rsid w:val="15C431CB"/>
    <w:rsid w:val="15C4E3EE"/>
    <w:rsid w:val="15C8940E"/>
    <w:rsid w:val="15C8A0B7"/>
    <w:rsid w:val="15C96D74"/>
    <w:rsid w:val="15D11D2A"/>
    <w:rsid w:val="15D74E3C"/>
    <w:rsid w:val="15DB587C"/>
    <w:rsid w:val="15DC70ED"/>
    <w:rsid w:val="15E94A8D"/>
    <w:rsid w:val="15F4B8D4"/>
    <w:rsid w:val="15F5F768"/>
    <w:rsid w:val="15F9B9CB"/>
    <w:rsid w:val="161EE933"/>
    <w:rsid w:val="161F0CED"/>
    <w:rsid w:val="161F70E8"/>
    <w:rsid w:val="1626F820"/>
    <w:rsid w:val="1627BECB"/>
    <w:rsid w:val="1629582A"/>
    <w:rsid w:val="162B412F"/>
    <w:rsid w:val="16301B76"/>
    <w:rsid w:val="163075A7"/>
    <w:rsid w:val="163C87BD"/>
    <w:rsid w:val="163EF8F6"/>
    <w:rsid w:val="164178FF"/>
    <w:rsid w:val="16490461"/>
    <w:rsid w:val="166904E1"/>
    <w:rsid w:val="166D77D3"/>
    <w:rsid w:val="1671A5B5"/>
    <w:rsid w:val="1671BBB5"/>
    <w:rsid w:val="16723A5D"/>
    <w:rsid w:val="1685BAB1"/>
    <w:rsid w:val="168747C5"/>
    <w:rsid w:val="168C27BB"/>
    <w:rsid w:val="168F2887"/>
    <w:rsid w:val="168FD3AB"/>
    <w:rsid w:val="1690D22A"/>
    <w:rsid w:val="16947728"/>
    <w:rsid w:val="16A26812"/>
    <w:rsid w:val="16A53F4E"/>
    <w:rsid w:val="16A686BB"/>
    <w:rsid w:val="16A9848E"/>
    <w:rsid w:val="16B0416D"/>
    <w:rsid w:val="16B2C147"/>
    <w:rsid w:val="16D73BF4"/>
    <w:rsid w:val="16DD46BA"/>
    <w:rsid w:val="16E1D449"/>
    <w:rsid w:val="16E22EFE"/>
    <w:rsid w:val="16EE5737"/>
    <w:rsid w:val="16F18952"/>
    <w:rsid w:val="16F24182"/>
    <w:rsid w:val="16FA3D53"/>
    <w:rsid w:val="1705FA9A"/>
    <w:rsid w:val="172DBB7D"/>
    <w:rsid w:val="17412A6E"/>
    <w:rsid w:val="174BEBC7"/>
    <w:rsid w:val="1753743D"/>
    <w:rsid w:val="17576DCB"/>
    <w:rsid w:val="176C6746"/>
    <w:rsid w:val="176CED5C"/>
    <w:rsid w:val="17727D4E"/>
    <w:rsid w:val="1778BE61"/>
    <w:rsid w:val="177A64B0"/>
    <w:rsid w:val="177C4822"/>
    <w:rsid w:val="177D5334"/>
    <w:rsid w:val="177DC3A8"/>
    <w:rsid w:val="178CCFF6"/>
    <w:rsid w:val="1790A2DC"/>
    <w:rsid w:val="17930DD8"/>
    <w:rsid w:val="179E5EFD"/>
    <w:rsid w:val="17A89DDB"/>
    <w:rsid w:val="17A936F4"/>
    <w:rsid w:val="17AC5DCB"/>
    <w:rsid w:val="17C6D3BA"/>
    <w:rsid w:val="17D8F62B"/>
    <w:rsid w:val="17DBA9E6"/>
    <w:rsid w:val="17EC1D4F"/>
    <w:rsid w:val="17EC4511"/>
    <w:rsid w:val="17F99261"/>
    <w:rsid w:val="18018B18"/>
    <w:rsid w:val="1819034E"/>
    <w:rsid w:val="181964F8"/>
    <w:rsid w:val="1825A578"/>
    <w:rsid w:val="182C0464"/>
    <w:rsid w:val="182CF44C"/>
    <w:rsid w:val="18383981"/>
    <w:rsid w:val="183A0A45"/>
    <w:rsid w:val="183B31E8"/>
    <w:rsid w:val="184A66DB"/>
    <w:rsid w:val="1850A565"/>
    <w:rsid w:val="1859D673"/>
    <w:rsid w:val="18629188"/>
    <w:rsid w:val="187E4200"/>
    <w:rsid w:val="188890B0"/>
    <w:rsid w:val="188BCEDE"/>
    <w:rsid w:val="188F3508"/>
    <w:rsid w:val="188F93CC"/>
    <w:rsid w:val="18911A1C"/>
    <w:rsid w:val="18AC7B12"/>
    <w:rsid w:val="18AF83C0"/>
    <w:rsid w:val="18AF9060"/>
    <w:rsid w:val="18C404E5"/>
    <w:rsid w:val="18C8C3BC"/>
    <w:rsid w:val="18CC8740"/>
    <w:rsid w:val="18D3BF66"/>
    <w:rsid w:val="18D9073C"/>
    <w:rsid w:val="18E84F50"/>
    <w:rsid w:val="18F3C1FC"/>
    <w:rsid w:val="18F675FB"/>
    <w:rsid w:val="18F7A91F"/>
    <w:rsid w:val="18F7DB1E"/>
    <w:rsid w:val="18F82E54"/>
    <w:rsid w:val="18FF6DFE"/>
    <w:rsid w:val="19029907"/>
    <w:rsid w:val="1914D0B6"/>
    <w:rsid w:val="1916EC82"/>
    <w:rsid w:val="1927EEE8"/>
    <w:rsid w:val="192EDD85"/>
    <w:rsid w:val="19332900"/>
    <w:rsid w:val="193479DF"/>
    <w:rsid w:val="193ACC31"/>
    <w:rsid w:val="193CC92A"/>
    <w:rsid w:val="193CD2E9"/>
    <w:rsid w:val="1942CEB9"/>
    <w:rsid w:val="1951DC4B"/>
    <w:rsid w:val="19556F4B"/>
    <w:rsid w:val="195676C5"/>
    <w:rsid w:val="19572975"/>
    <w:rsid w:val="1958468F"/>
    <w:rsid w:val="19585C73"/>
    <w:rsid w:val="1972525D"/>
    <w:rsid w:val="1998FCCF"/>
    <w:rsid w:val="199A5AD5"/>
    <w:rsid w:val="19A5473C"/>
    <w:rsid w:val="19A6711D"/>
    <w:rsid w:val="19B46011"/>
    <w:rsid w:val="19B7B7C5"/>
    <w:rsid w:val="19BF8C17"/>
    <w:rsid w:val="19C36E5C"/>
    <w:rsid w:val="19CECE52"/>
    <w:rsid w:val="19D02B1A"/>
    <w:rsid w:val="19D25017"/>
    <w:rsid w:val="19DC011A"/>
    <w:rsid w:val="19DC0D55"/>
    <w:rsid w:val="19E4659F"/>
    <w:rsid w:val="19E6FA1D"/>
    <w:rsid w:val="19E75534"/>
    <w:rsid w:val="19E96998"/>
    <w:rsid w:val="19F252C0"/>
    <w:rsid w:val="1A0346D6"/>
    <w:rsid w:val="1A1714F6"/>
    <w:rsid w:val="1A2A5374"/>
    <w:rsid w:val="1A303213"/>
    <w:rsid w:val="1A3B3CC9"/>
    <w:rsid w:val="1A3F9AE0"/>
    <w:rsid w:val="1A405423"/>
    <w:rsid w:val="1A52DA73"/>
    <w:rsid w:val="1A5BF1BE"/>
    <w:rsid w:val="1A66D9CF"/>
    <w:rsid w:val="1A67D5B9"/>
    <w:rsid w:val="1A6E06E2"/>
    <w:rsid w:val="1A6FB906"/>
    <w:rsid w:val="1A729E1E"/>
    <w:rsid w:val="1A7333C7"/>
    <w:rsid w:val="1A74C5A5"/>
    <w:rsid w:val="1A82843C"/>
    <w:rsid w:val="1A84EFA7"/>
    <w:rsid w:val="1A8809E1"/>
    <w:rsid w:val="1A890295"/>
    <w:rsid w:val="1A8CF80A"/>
    <w:rsid w:val="1A909CA4"/>
    <w:rsid w:val="1A9800CD"/>
    <w:rsid w:val="1A9FA7E7"/>
    <w:rsid w:val="1AAFBC64"/>
    <w:rsid w:val="1AB3BA4B"/>
    <w:rsid w:val="1ABC744C"/>
    <w:rsid w:val="1AC7B236"/>
    <w:rsid w:val="1AC7E402"/>
    <w:rsid w:val="1ACFC44B"/>
    <w:rsid w:val="1AD40782"/>
    <w:rsid w:val="1ADEFE86"/>
    <w:rsid w:val="1AEDCFE2"/>
    <w:rsid w:val="1AF0EC52"/>
    <w:rsid w:val="1AF45960"/>
    <w:rsid w:val="1AF859A7"/>
    <w:rsid w:val="1B026830"/>
    <w:rsid w:val="1B02E4EF"/>
    <w:rsid w:val="1B0B6740"/>
    <w:rsid w:val="1B18C2A4"/>
    <w:rsid w:val="1B263C61"/>
    <w:rsid w:val="1B290F1C"/>
    <w:rsid w:val="1B3DF40D"/>
    <w:rsid w:val="1B45FB28"/>
    <w:rsid w:val="1B47F984"/>
    <w:rsid w:val="1B4B774C"/>
    <w:rsid w:val="1B4D9D25"/>
    <w:rsid w:val="1B4F79F8"/>
    <w:rsid w:val="1B5E6C92"/>
    <w:rsid w:val="1B6104F4"/>
    <w:rsid w:val="1B72F33D"/>
    <w:rsid w:val="1B7EF348"/>
    <w:rsid w:val="1B809BA3"/>
    <w:rsid w:val="1B872F28"/>
    <w:rsid w:val="1B940513"/>
    <w:rsid w:val="1B94D7F6"/>
    <w:rsid w:val="1B9905E5"/>
    <w:rsid w:val="1B9B255B"/>
    <w:rsid w:val="1BA51EBB"/>
    <w:rsid w:val="1BAA6925"/>
    <w:rsid w:val="1BAD1908"/>
    <w:rsid w:val="1BB0780E"/>
    <w:rsid w:val="1BB0850C"/>
    <w:rsid w:val="1BB14530"/>
    <w:rsid w:val="1BC3CF67"/>
    <w:rsid w:val="1BCF87D3"/>
    <w:rsid w:val="1BD6E845"/>
    <w:rsid w:val="1BD86A1A"/>
    <w:rsid w:val="1BDA06AD"/>
    <w:rsid w:val="1BE000BD"/>
    <w:rsid w:val="1BE5FA2C"/>
    <w:rsid w:val="1BEBF581"/>
    <w:rsid w:val="1C0704D6"/>
    <w:rsid w:val="1C096696"/>
    <w:rsid w:val="1C0BE535"/>
    <w:rsid w:val="1C0F7AD1"/>
    <w:rsid w:val="1C17D5F6"/>
    <w:rsid w:val="1C24108E"/>
    <w:rsid w:val="1C344838"/>
    <w:rsid w:val="1C357292"/>
    <w:rsid w:val="1C35D6AC"/>
    <w:rsid w:val="1C4AB362"/>
    <w:rsid w:val="1C4F921B"/>
    <w:rsid w:val="1C5A1F3F"/>
    <w:rsid w:val="1C5B719D"/>
    <w:rsid w:val="1C5BC922"/>
    <w:rsid w:val="1C5DC5D0"/>
    <w:rsid w:val="1C657280"/>
    <w:rsid w:val="1C68A48E"/>
    <w:rsid w:val="1C696E95"/>
    <w:rsid w:val="1C6E7976"/>
    <w:rsid w:val="1C6FCBD9"/>
    <w:rsid w:val="1C70D010"/>
    <w:rsid w:val="1C733BC1"/>
    <w:rsid w:val="1C879311"/>
    <w:rsid w:val="1C889589"/>
    <w:rsid w:val="1C8CAD42"/>
    <w:rsid w:val="1CADC927"/>
    <w:rsid w:val="1CB7419E"/>
    <w:rsid w:val="1CBECEF4"/>
    <w:rsid w:val="1CC75F5C"/>
    <w:rsid w:val="1CCAA321"/>
    <w:rsid w:val="1CCB8A62"/>
    <w:rsid w:val="1CD26E38"/>
    <w:rsid w:val="1CD69A63"/>
    <w:rsid w:val="1CE1BAA3"/>
    <w:rsid w:val="1CE5A4BB"/>
    <w:rsid w:val="1CE9AFA8"/>
    <w:rsid w:val="1CEBC8E7"/>
    <w:rsid w:val="1CEBC8FF"/>
    <w:rsid w:val="1CF244B1"/>
    <w:rsid w:val="1D063CD7"/>
    <w:rsid w:val="1D0DD8E4"/>
    <w:rsid w:val="1D1235B9"/>
    <w:rsid w:val="1D1295CE"/>
    <w:rsid w:val="1D1555ED"/>
    <w:rsid w:val="1D25C741"/>
    <w:rsid w:val="1D260AF6"/>
    <w:rsid w:val="1D28FC24"/>
    <w:rsid w:val="1D3310D7"/>
    <w:rsid w:val="1D3908E8"/>
    <w:rsid w:val="1D392FC4"/>
    <w:rsid w:val="1D451889"/>
    <w:rsid w:val="1D455EA1"/>
    <w:rsid w:val="1D4A80F7"/>
    <w:rsid w:val="1D4F71FB"/>
    <w:rsid w:val="1D555834"/>
    <w:rsid w:val="1D58AA90"/>
    <w:rsid w:val="1D66F714"/>
    <w:rsid w:val="1D6AF498"/>
    <w:rsid w:val="1D6EB628"/>
    <w:rsid w:val="1D733139"/>
    <w:rsid w:val="1D74E06E"/>
    <w:rsid w:val="1D812BE2"/>
    <w:rsid w:val="1D8D4E5B"/>
    <w:rsid w:val="1D905473"/>
    <w:rsid w:val="1D98C32B"/>
    <w:rsid w:val="1D9E227F"/>
    <w:rsid w:val="1DA89D37"/>
    <w:rsid w:val="1DAC6DFF"/>
    <w:rsid w:val="1DD9025E"/>
    <w:rsid w:val="1DE6773E"/>
    <w:rsid w:val="1DEACCEB"/>
    <w:rsid w:val="1DF4F5E3"/>
    <w:rsid w:val="1DFDC5C2"/>
    <w:rsid w:val="1E00FCBC"/>
    <w:rsid w:val="1E047DFE"/>
    <w:rsid w:val="1E1C3BFB"/>
    <w:rsid w:val="1E1D8CB7"/>
    <w:rsid w:val="1E212DF7"/>
    <w:rsid w:val="1E21A083"/>
    <w:rsid w:val="1E21EBD4"/>
    <w:rsid w:val="1E268ABF"/>
    <w:rsid w:val="1E2A0259"/>
    <w:rsid w:val="1E38A730"/>
    <w:rsid w:val="1E436CC3"/>
    <w:rsid w:val="1E43C085"/>
    <w:rsid w:val="1E4A2A3D"/>
    <w:rsid w:val="1E4ACABF"/>
    <w:rsid w:val="1E4E0592"/>
    <w:rsid w:val="1E561F31"/>
    <w:rsid w:val="1E6307D4"/>
    <w:rsid w:val="1E6CAAC8"/>
    <w:rsid w:val="1E6E0396"/>
    <w:rsid w:val="1E70F5E9"/>
    <w:rsid w:val="1E791D94"/>
    <w:rsid w:val="1E7C84DF"/>
    <w:rsid w:val="1E7F36B2"/>
    <w:rsid w:val="1E80AD81"/>
    <w:rsid w:val="1E80B33C"/>
    <w:rsid w:val="1E912892"/>
    <w:rsid w:val="1E974AA3"/>
    <w:rsid w:val="1EA4BF1A"/>
    <w:rsid w:val="1EA5542C"/>
    <w:rsid w:val="1EADBA7B"/>
    <w:rsid w:val="1EB02A22"/>
    <w:rsid w:val="1EB3A5BE"/>
    <w:rsid w:val="1EB6E983"/>
    <w:rsid w:val="1EBC0734"/>
    <w:rsid w:val="1EBF6304"/>
    <w:rsid w:val="1ED0DAB5"/>
    <w:rsid w:val="1ED542BE"/>
    <w:rsid w:val="1ED8BC1D"/>
    <w:rsid w:val="1EDA398A"/>
    <w:rsid w:val="1EDBCC58"/>
    <w:rsid w:val="1EDC088D"/>
    <w:rsid w:val="1EE0B7C3"/>
    <w:rsid w:val="1EE62B71"/>
    <w:rsid w:val="1EEFF085"/>
    <w:rsid w:val="1EF0CB49"/>
    <w:rsid w:val="1EF7252D"/>
    <w:rsid w:val="1EF7E7C7"/>
    <w:rsid w:val="1F0C126C"/>
    <w:rsid w:val="1F15805E"/>
    <w:rsid w:val="1F18CEE4"/>
    <w:rsid w:val="1F279778"/>
    <w:rsid w:val="1F3345AF"/>
    <w:rsid w:val="1F37B6D5"/>
    <w:rsid w:val="1F38A5F9"/>
    <w:rsid w:val="1F3BAF0F"/>
    <w:rsid w:val="1F47AF62"/>
    <w:rsid w:val="1F53A6BC"/>
    <w:rsid w:val="1F54038A"/>
    <w:rsid w:val="1F698CAC"/>
    <w:rsid w:val="1F81DCC4"/>
    <w:rsid w:val="1F840E7C"/>
    <w:rsid w:val="1F85DCED"/>
    <w:rsid w:val="1F8CF623"/>
    <w:rsid w:val="1F9B53AC"/>
    <w:rsid w:val="1FB11F32"/>
    <w:rsid w:val="1FB8793A"/>
    <w:rsid w:val="1FCFFB07"/>
    <w:rsid w:val="1FD14E36"/>
    <w:rsid w:val="1FDBBDF7"/>
    <w:rsid w:val="1FE7125D"/>
    <w:rsid w:val="1FE7A2B9"/>
    <w:rsid w:val="1FEA7155"/>
    <w:rsid w:val="1FF61DF7"/>
    <w:rsid w:val="1FF74530"/>
    <w:rsid w:val="1FF7785A"/>
    <w:rsid w:val="1FFE3DE7"/>
    <w:rsid w:val="20057FA2"/>
    <w:rsid w:val="200877BF"/>
    <w:rsid w:val="201083DF"/>
    <w:rsid w:val="2010FB28"/>
    <w:rsid w:val="201BF89E"/>
    <w:rsid w:val="201F321C"/>
    <w:rsid w:val="2022F361"/>
    <w:rsid w:val="2035DABF"/>
    <w:rsid w:val="203903F5"/>
    <w:rsid w:val="203C8E1E"/>
    <w:rsid w:val="20495D80"/>
    <w:rsid w:val="205B7F29"/>
    <w:rsid w:val="205ED6EA"/>
    <w:rsid w:val="205EE5D1"/>
    <w:rsid w:val="20607ED3"/>
    <w:rsid w:val="2069469D"/>
    <w:rsid w:val="207ABCA9"/>
    <w:rsid w:val="207D0691"/>
    <w:rsid w:val="2084711B"/>
    <w:rsid w:val="2096E361"/>
    <w:rsid w:val="209BEFE5"/>
    <w:rsid w:val="209C38D1"/>
    <w:rsid w:val="20A4B050"/>
    <w:rsid w:val="20A83490"/>
    <w:rsid w:val="20AB6D7B"/>
    <w:rsid w:val="20B07822"/>
    <w:rsid w:val="20B215A8"/>
    <w:rsid w:val="20B46097"/>
    <w:rsid w:val="20B47493"/>
    <w:rsid w:val="20BCA48D"/>
    <w:rsid w:val="20CCCA95"/>
    <w:rsid w:val="20CF7FA8"/>
    <w:rsid w:val="20D74823"/>
    <w:rsid w:val="20DC5977"/>
    <w:rsid w:val="20DEC98D"/>
    <w:rsid w:val="20E0515B"/>
    <w:rsid w:val="21057A52"/>
    <w:rsid w:val="210616A9"/>
    <w:rsid w:val="210AD592"/>
    <w:rsid w:val="211ACD75"/>
    <w:rsid w:val="2124A827"/>
    <w:rsid w:val="2127CA7F"/>
    <w:rsid w:val="212A637E"/>
    <w:rsid w:val="212E4CE0"/>
    <w:rsid w:val="212F6228"/>
    <w:rsid w:val="2140A2A7"/>
    <w:rsid w:val="21437647"/>
    <w:rsid w:val="21441F47"/>
    <w:rsid w:val="214463F2"/>
    <w:rsid w:val="2145D08B"/>
    <w:rsid w:val="214DEB8B"/>
    <w:rsid w:val="21554A62"/>
    <w:rsid w:val="21584A6F"/>
    <w:rsid w:val="215A2E11"/>
    <w:rsid w:val="215E71C0"/>
    <w:rsid w:val="216887D7"/>
    <w:rsid w:val="216C3D0F"/>
    <w:rsid w:val="2180F729"/>
    <w:rsid w:val="21842E14"/>
    <w:rsid w:val="2185C06C"/>
    <w:rsid w:val="218854CE"/>
    <w:rsid w:val="218A6568"/>
    <w:rsid w:val="219AC49D"/>
    <w:rsid w:val="219F929C"/>
    <w:rsid w:val="21A70DB7"/>
    <w:rsid w:val="21AA40E7"/>
    <w:rsid w:val="21ABAC51"/>
    <w:rsid w:val="21AD1D0B"/>
    <w:rsid w:val="21C1C783"/>
    <w:rsid w:val="21C2EBE2"/>
    <w:rsid w:val="21C3E106"/>
    <w:rsid w:val="21CA4C7F"/>
    <w:rsid w:val="21CA9B00"/>
    <w:rsid w:val="21CE1AE8"/>
    <w:rsid w:val="21D45353"/>
    <w:rsid w:val="21DA210D"/>
    <w:rsid w:val="21DF6F8F"/>
    <w:rsid w:val="21F349AD"/>
    <w:rsid w:val="21F3B742"/>
    <w:rsid w:val="21F8686C"/>
    <w:rsid w:val="21F9B2D1"/>
    <w:rsid w:val="21FE1002"/>
    <w:rsid w:val="21FF63B5"/>
    <w:rsid w:val="22027211"/>
    <w:rsid w:val="22315FA3"/>
    <w:rsid w:val="22375DAC"/>
    <w:rsid w:val="22416C0B"/>
    <w:rsid w:val="224753DC"/>
    <w:rsid w:val="224FDD74"/>
    <w:rsid w:val="225904AF"/>
    <w:rsid w:val="225AF2B6"/>
    <w:rsid w:val="225C3638"/>
    <w:rsid w:val="226680CE"/>
    <w:rsid w:val="22694C96"/>
    <w:rsid w:val="226D4BD1"/>
    <w:rsid w:val="22746A59"/>
    <w:rsid w:val="22755274"/>
    <w:rsid w:val="227BCB4A"/>
    <w:rsid w:val="2281E1CC"/>
    <w:rsid w:val="22860554"/>
    <w:rsid w:val="22871EEF"/>
    <w:rsid w:val="2289880A"/>
    <w:rsid w:val="228E854C"/>
    <w:rsid w:val="229E40F2"/>
    <w:rsid w:val="22A150B8"/>
    <w:rsid w:val="22A15BB1"/>
    <w:rsid w:val="22AA82AE"/>
    <w:rsid w:val="22AAF993"/>
    <w:rsid w:val="22AE291C"/>
    <w:rsid w:val="22C8FFA3"/>
    <w:rsid w:val="22CAA8D8"/>
    <w:rsid w:val="22D30486"/>
    <w:rsid w:val="22D81C75"/>
    <w:rsid w:val="22D86943"/>
    <w:rsid w:val="22EDAE34"/>
    <w:rsid w:val="22F60F07"/>
    <w:rsid w:val="22F7AE16"/>
    <w:rsid w:val="22F97666"/>
    <w:rsid w:val="23062752"/>
    <w:rsid w:val="23074D07"/>
    <w:rsid w:val="230B47D6"/>
    <w:rsid w:val="231B424C"/>
    <w:rsid w:val="23218D16"/>
    <w:rsid w:val="23275E19"/>
    <w:rsid w:val="2332ADF2"/>
    <w:rsid w:val="233F51C8"/>
    <w:rsid w:val="23448934"/>
    <w:rsid w:val="23476191"/>
    <w:rsid w:val="23491FD2"/>
    <w:rsid w:val="234EED57"/>
    <w:rsid w:val="234FA7A9"/>
    <w:rsid w:val="23552B69"/>
    <w:rsid w:val="2361144B"/>
    <w:rsid w:val="2362DE2E"/>
    <w:rsid w:val="236836AB"/>
    <w:rsid w:val="2377AFED"/>
    <w:rsid w:val="2379DB26"/>
    <w:rsid w:val="237BD2DE"/>
    <w:rsid w:val="237C3701"/>
    <w:rsid w:val="238BA637"/>
    <w:rsid w:val="238F1373"/>
    <w:rsid w:val="2393642B"/>
    <w:rsid w:val="239B7CEF"/>
    <w:rsid w:val="239C8A87"/>
    <w:rsid w:val="23A5AA68"/>
    <w:rsid w:val="23AC4571"/>
    <w:rsid w:val="23B69915"/>
    <w:rsid w:val="23BB4549"/>
    <w:rsid w:val="23C423E9"/>
    <w:rsid w:val="23CF03C9"/>
    <w:rsid w:val="23D53EEE"/>
    <w:rsid w:val="23E9403E"/>
    <w:rsid w:val="23F2F606"/>
    <w:rsid w:val="23FEDBD1"/>
    <w:rsid w:val="24110616"/>
    <w:rsid w:val="241F289F"/>
    <w:rsid w:val="242E1346"/>
    <w:rsid w:val="24367A9E"/>
    <w:rsid w:val="244D99DA"/>
    <w:rsid w:val="24573D0D"/>
    <w:rsid w:val="24739EED"/>
    <w:rsid w:val="2481E4FE"/>
    <w:rsid w:val="248E321B"/>
    <w:rsid w:val="24906B99"/>
    <w:rsid w:val="2493E012"/>
    <w:rsid w:val="249613D4"/>
    <w:rsid w:val="24A77187"/>
    <w:rsid w:val="24A89499"/>
    <w:rsid w:val="24BE964D"/>
    <w:rsid w:val="24C8486C"/>
    <w:rsid w:val="24CB8DDF"/>
    <w:rsid w:val="24D50F45"/>
    <w:rsid w:val="24D57803"/>
    <w:rsid w:val="24EC0C3E"/>
    <w:rsid w:val="24F29718"/>
    <w:rsid w:val="24F5A54E"/>
    <w:rsid w:val="24F99001"/>
    <w:rsid w:val="24FA4C4B"/>
    <w:rsid w:val="24FB47E5"/>
    <w:rsid w:val="25025CD7"/>
    <w:rsid w:val="2507FC97"/>
    <w:rsid w:val="250E787C"/>
    <w:rsid w:val="25170CCE"/>
    <w:rsid w:val="251A8DA8"/>
    <w:rsid w:val="251BE6D4"/>
    <w:rsid w:val="251F46E2"/>
    <w:rsid w:val="25411FBE"/>
    <w:rsid w:val="25471745"/>
    <w:rsid w:val="2547216C"/>
    <w:rsid w:val="254C43FC"/>
    <w:rsid w:val="254FDB5C"/>
    <w:rsid w:val="25530145"/>
    <w:rsid w:val="2557229F"/>
    <w:rsid w:val="256FD84F"/>
    <w:rsid w:val="25779101"/>
    <w:rsid w:val="257AB7CB"/>
    <w:rsid w:val="258D4BA5"/>
    <w:rsid w:val="259565AD"/>
    <w:rsid w:val="2595FE2A"/>
    <w:rsid w:val="25A2012F"/>
    <w:rsid w:val="25A263DE"/>
    <w:rsid w:val="25ABD0ED"/>
    <w:rsid w:val="25B6A9ED"/>
    <w:rsid w:val="25B75691"/>
    <w:rsid w:val="25B80A55"/>
    <w:rsid w:val="25BE422B"/>
    <w:rsid w:val="25C31FEC"/>
    <w:rsid w:val="25C6BEB9"/>
    <w:rsid w:val="25CB35D2"/>
    <w:rsid w:val="25DC4792"/>
    <w:rsid w:val="25E0FFD2"/>
    <w:rsid w:val="25E8CC07"/>
    <w:rsid w:val="25EA8E2F"/>
    <w:rsid w:val="25F389CF"/>
    <w:rsid w:val="25F64451"/>
    <w:rsid w:val="25F85AEB"/>
    <w:rsid w:val="25FD2145"/>
    <w:rsid w:val="260129A9"/>
    <w:rsid w:val="2604EDE3"/>
    <w:rsid w:val="2604F015"/>
    <w:rsid w:val="2608A4B7"/>
    <w:rsid w:val="261636AE"/>
    <w:rsid w:val="2616803E"/>
    <w:rsid w:val="2617E756"/>
    <w:rsid w:val="2619BAD2"/>
    <w:rsid w:val="26280CFB"/>
    <w:rsid w:val="26304008"/>
    <w:rsid w:val="263F7194"/>
    <w:rsid w:val="26402761"/>
    <w:rsid w:val="264904B1"/>
    <w:rsid w:val="264D5031"/>
    <w:rsid w:val="26528354"/>
    <w:rsid w:val="2667C1E2"/>
    <w:rsid w:val="266AA063"/>
    <w:rsid w:val="26769D04"/>
    <w:rsid w:val="268E4D4B"/>
    <w:rsid w:val="268F3DF7"/>
    <w:rsid w:val="26983989"/>
    <w:rsid w:val="269C03F7"/>
    <w:rsid w:val="26A67487"/>
    <w:rsid w:val="26A7DCCA"/>
    <w:rsid w:val="26B5CC1F"/>
    <w:rsid w:val="26BC086D"/>
    <w:rsid w:val="26C15BA3"/>
    <w:rsid w:val="26C66C2E"/>
    <w:rsid w:val="26C66F16"/>
    <w:rsid w:val="26D69E89"/>
    <w:rsid w:val="26EE2D4E"/>
    <w:rsid w:val="270026FA"/>
    <w:rsid w:val="270442D3"/>
    <w:rsid w:val="27075D0D"/>
    <w:rsid w:val="2707B532"/>
    <w:rsid w:val="27194005"/>
    <w:rsid w:val="2721D06E"/>
    <w:rsid w:val="272BE8F1"/>
    <w:rsid w:val="272E8B43"/>
    <w:rsid w:val="272F4C07"/>
    <w:rsid w:val="273C3496"/>
    <w:rsid w:val="273FCFD9"/>
    <w:rsid w:val="27472742"/>
    <w:rsid w:val="274D646D"/>
    <w:rsid w:val="2750FD77"/>
    <w:rsid w:val="275672E7"/>
    <w:rsid w:val="27681626"/>
    <w:rsid w:val="2778B19A"/>
    <w:rsid w:val="27791541"/>
    <w:rsid w:val="277A771A"/>
    <w:rsid w:val="27813E24"/>
    <w:rsid w:val="278467CB"/>
    <w:rsid w:val="27855744"/>
    <w:rsid w:val="278C6730"/>
    <w:rsid w:val="27A4CDD5"/>
    <w:rsid w:val="27A5BA7F"/>
    <w:rsid w:val="27B03723"/>
    <w:rsid w:val="27B28DD0"/>
    <w:rsid w:val="27B8D702"/>
    <w:rsid w:val="27C9017D"/>
    <w:rsid w:val="27CABB4C"/>
    <w:rsid w:val="27CBF1E4"/>
    <w:rsid w:val="27D26687"/>
    <w:rsid w:val="27D90A47"/>
    <w:rsid w:val="27DB8476"/>
    <w:rsid w:val="27DB92EC"/>
    <w:rsid w:val="27F3299B"/>
    <w:rsid w:val="27F41D31"/>
    <w:rsid w:val="27F75B89"/>
    <w:rsid w:val="2800CC6F"/>
    <w:rsid w:val="2813B4F6"/>
    <w:rsid w:val="281716BB"/>
    <w:rsid w:val="2825024F"/>
    <w:rsid w:val="282664AF"/>
    <w:rsid w:val="282C1F6B"/>
    <w:rsid w:val="282C2D83"/>
    <w:rsid w:val="282E845D"/>
    <w:rsid w:val="282EC5C3"/>
    <w:rsid w:val="2831BE0B"/>
    <w:rsid w:val="283B51DD"/>
    <w:rsid w:val="283B62CD"/>
    <w:rsid w:val="28410A53"/>
    <w:rsid w:val="284B7D88"/>
    <w:rsid w:val="2859CCC8"/>
    <w:rsid w:val="2860FF70"/>
    <w:rsid w:val="2861A52F"/>
    <w:rsid w:val="286765AF"/>
    <w:rsid w:val="287380AD"/>
    <w:rsid w:val="2874E8D2"/>
    <w:rsid w:val="287D4A36"/>
    <w:rsid w:val="287E7D70"/>
    <w:rsid w:val="2885C60B"/>
    <w:rsid w:val="2886CBCC"/>
    <w:rsid w:val="2891E56A"/>
    <w:rsid w:val="28A912A4"/>
    <w:rsid w:val="28AEE53C"/>
    <w:rsid w:val="28B02EE3"/>
    <w:rsid w:val="28B37B60"/>
    <w:rsid w:val="28B3AC39"/>
    <w:rsid w:val="28BBEBB1"/>
    <w:rsid w:val="28BF14CD"/>
    <w:rsid w:val="28C48985"/>
    <w:rsid w:val="28CDBAE6"/>
    <w:rsid w:val="28D0028C"/>
    <w:rsid w:val="28D1E801"/>
    <w:rsid w:val="28D831DE"/>
    <w:rsid w:val="28E53EBF"/>
    <w:rsid w:val="28E5C2A8"/>
    <w:rsid w:val="28EBCA80"/>
    <w:rsid w:val="28FB1C2D"/>
    <w:rsid w:val="28FDE472"/>
    <w:rsid w:val="290326E8"/>
    <w:rsid w:val="2908E58E"/>
    <w:rsid w:val="291B5EB0"/>
    <w:rsid w:val="2931E023"/>
    <w:rsid w:val="2935D5EB"/>
    <w:rsid w:val="293CBC87"/>
    <w:rsid w:val="293EE30B"/>
    <w:rsid w:val="2940CF2B"/>
    <w:rsid w:val="294DD63E"/>
    <w:rsid w:val="295346D8"/>
    <w:rsid w:val="2955E4CE"/>
    <w:rsid w:val="2957C649"/>
    <w:rsid w:val="297FF5C3"/>
    <w:rsid w:val="2988C465"/>
    <w:rsid w:val="298905BD"/>
    <w:rsid w:val="298D45F7"/>
    <w:rsid w:val="299D20CA"/>
    <w:rsid w:val="29B875D6"/>
    <w:rsid w:val="29C7DA5E"/>
    <w:rsid w:val="29C8FDDA"/>
    <w:rsid w:val="29D01BD5"/>
    <w:rsid w:val="29DE38C5"/>
    <w:rsid w:val="29DE7943"/>
    <w:rsid w:val="29E697A8"/>
    <w:rsid w:val="29EC7EDD"/>
    <w:rsid w:val="29EDCA03"/>
    <w:rsid w:val="29F0E7CD"/>
    <w:rsid w:val="29F15D82"/>
    <w:rsid w:val="29F7B4C5"/>
    <w:rsid w:val="2A045E57"/>
    <w:rsid w:val="2A0CB4CA"/>
    <w:rsid w:val="2A118ADD"/>
    <w:rsid w:val="2A143645"/>
    <w:rsid w:val="2A1DA0FB"/>
    <w:rsid w:val="2A1ED690"/>
    <w:rsid w:val="2A20EDD5"/>
    <w:rsid w:val="2A2249CF"/>
    <w:rsid w:val="2A2668FA"/>
    <w:rsid w:val="2A2BF258"/>
    <w:rsid w:val="2A2E314F"/>
    <w:rsid w:val="2A37BD10"/>
    <w:rsid w:val="2A38354B"/>
    <w:rsid w:val="2A3A177E"/>
    <w:rsid w:val="2A3ED6D0"/>
    <w:rsid w:val="2A42FAB9"/>
    <w:rsid w:val="2A446896"/>
    <w:rsid w:val="2A4BE2C0"/>
    <w:rsid w:val="2A514D79"/>
    <w:rsid w:val="2A566E6B"/>
    <w:rsid w:val="2A5DF798"/>
    <w:rsid w:val="2A63006B"/>
    <w:rsid w:val="2A71E273"/>
    <w:rsid w:val="2A81EEB9"/>
    <w:rsid w:val="2A8736BD"/>
    <w:rsid w:val="2A8A188D"/>
    <w:rsid w:val="2A9194A7"/>
    <w:rsid w:val="2A92AFE0"/>
    <w:rsid w:val="2A930988"/>
    <w:rsid w:val="2A950382"/>
    <w:rsid w:val="2A9BCEF6"/>
    <w:rsid w:val="2A9E811D"/>
    <w:rsid w:val="2AAB68B9"/>
    <w:rsid w:val="2AAE37D4"/>
    <w:rsid w:val="2AAF5505"/>
    <w:rsid w:val="2ABAE60C"/>
    <w:rsid w:val="2AC157BA"/>
    <w:rsid w:val="2AC457B9"/>
    <w:rsid w:val="2AD2CE5E"/>
    <w:rsid w:val="2AD2D249"/>
    <w:rsid w:val="2AD89937"/>
    <w:rsid w:val="2ADF4BB1"/>
    <w:rsid w:val="2AE7B91C"/>
    <w:rsid w:val="2AEB0B48"/>
    <w:rsid w:val="2AEEFE93"/>
    <w:rsid w:val="2AFFD26D"/>
    <w:rsid w:val="2B0400F3"/>
    <w:rsid w:val="2B0B2F01"/>
    <w:rsid w:val="2B0CCDE6"/>
    <w:rsid w:val="2B0FE588"/>
    <w:rsid w:val="2B17BE82"/>
    <w:rsid w:val="2B1DDD94"/>
    <w:rsid w:val="2B1F1A68"/>
    <w:rsid w:val="2B24F925"/>
    <w:rsid w:val="2B2AE0C5"/>
    <w:rsid w:val="2B33544F"/>
    <w:rsid w:val="2B36C35E"/>
    <w:rsid w:val="2B3F24A4"/>
    <w:rsid w:val="2B42EF94"/>
    <w:rsid w:val="2B47554E"/>
    <w:rsid w:val="2B481852"/>
    <w:rsid w:val="2B48ACA7"/>
    <w:rsid w:val="2B49EAD1"/>
    <w:rsid w:val="2B6C8D04"/>
    <w:rsid w:val="2B7F7FDB"/>
    <w:rsid w:val="2B84CDEC"/>
    <w:rsid w:val="2B8B7B29"/>
    <w:rsid w:val="2B8C904E"/>
    <w:rsid w:val="2B8F8EF3"/>
    <w:rsid w:val="2B94D347"/>
    <w:rsid w:val="2B9A64AB"/>
    <w:rsid w:val="2B9A9F9B"/>
    <w:rsid w:val="2B9C6C20"/>
    <w:rsid w:val="2B9D26B5"/>
    <w:rsid w:val="2BBF96D0"/>
    <w:rsid w:val="2BC4C28B"/>
    <w:rsid w:val="2BC7D9DE"/>
    <w:rsid w:val="2BC7DD08"/>
    <w:rsid w:val="2BC9D9A6"/>
    <w:rsid w:val="2BD381BD"/>
    <w:rsid w:val="2BD92C35"/>
    <w:rsid w:val="2BDB2875"/>
    <w:rsid w:val="2BDCC94A"/>
    <w:rsid w:val="2BE0D78B"/>
    <w:rsid w:val="2BE30FAE"/>
    <w:rsid w:val="2BEC006E"/>
    <w:rsid w:val="2BEE5B68"/>
    <w:rsid w:val="2BF8BA98"/>
    <w:rsid w:val="2BFEEEEF"/>
    <w:rsid w:val="2C078FFB"/>
    <w:rsid w:val="2C08A14E"/>
    <w:rsid w:val="2C106214"/>
    <w:rsid w:val="2C171DDC"/>
    <w:rsid w:val="2C1C2738"/>
    <w:rsid w:val="2C1D6292"/>
    <w:rsid w:val="2C24E34C"/>
    <w:rsid w:val="2C2E8908"/>
    <w:rsid w:val="2C39B214"/>
    <w:rsid w:val="2C44294B"/>
    <w:rsid w:val="2C47AF96"/>
    <w:rsid w:val="2C47BEA0"/>
    <w:rsid w:val="2C4A387E"/>
    <w:rsid w:val="2C4F1008"/>
    <w:rsid w:val="2C5B1F2F"/>
    <w:rsid w:val="2C5BE6E3"/>
    <w:rsid w:val="2C5BF3EE"/>
    <w:rsid w:val="2C68B57E"/>
    <w:rsid w:val="2C7B0748"/>
    <w:rsid w:val="2C80772F"/>
    <w:rsid w:val="2C823BCB"/>
    <w:rsid w:val="2C986F15"/>
    <w:rsid w:val="2C9A6E17"/>
    <w:rsid w:val="2C9BE852"/>
    <w:rsid w:val="2C9C19D4"/>
    <w:rsid w:val="2CB0A58E"/>
    <w:rsid w:val="2CB4DF48"/>
    <w:rsid w:val="2CBC153D"/>
    <w:rsid w:val="2CC5D528"/>
    <w:rsid w:val="2CC6B9EF"/>
    <w:rsid w:val="2CC84376"/>
    <w:rsid w:val="2CD6E20E"/>
    <w:rsid w:val="2CEA29DD"/>
    <w:rsid w:val="2CF0A879"/>
    <w:rsid w:val="2D01BAF0"/>
    <w:rsid w:val="2D072BDE"/>
    <w:rsid w:val="2D078711"/>
    <w:rsid w:val="2D1691C5"/>
    <w:rsid w:val="2D1A2BC2"/>
    <w:rsid w:val="2D1A405A"/>
    <w:rsid w:val="2D1AFD63"/>
    <w:rsid w:val="2D2A11AD"/>
    <w:rsid w:val="2D33B152"/>
    <w:rsid w:val="2D3AA88F"/>
    <w:rsid w:val="2D44DCC6"/>
    <w:rsid w:val="2D4DC92E"/>
    <w:rsid w:val="2D5FF649"/>
    <w:rsid w:val="2D60A8EA"/>
    <w:rsid w:val="2D644ECF"/>
    <w:rsid w:val="2D64BD65"/>
    <w:rsid w:val="2D65DAA5"/>
    <w:rsid w:val="2D7050F8"/>
    <w:rsid w:val="2D72D6DC"/>
    <w:rsid w:val="2D752221"/>
    <w:rsid w:val="2D765747"/>
    <w:rsid w:val="2D78D837"/>
    <w:rsid w:val="2D791EB7"/>
    <w:rsid w:val="2D7BDF34"/>
    <w:rsid w:val="2D7D8EE6"/>
    <w:rsid w:val="2D802E38"/>
    <w:rsid w:val="2D86AB78"/>
    <w:rsid w:val="2D8E035B"/>
    <w:rsid w:val="2D8E18AE"/>
    <w:rsid w:val="2D905457"/>
    <w:rsid w:val="2D994000"/>
    <w:rsid w:val="2DA8DB3A"/>
    <w:rsid w:val="2DAC5AE6"/>
    <w:rsid w:val="2DB1583D"/>
    <w:rsid w:val="2DB90E40"/>
    <w:rsid w:val="2DB94EDD"/>
    <w:rsid w:val="2DBEB9E2"/>
    <w:rsid w:val="2DC73621"/>
    <w:rsid w:val="2DDC67B4"/>
    <w:rsid w:val="2DDED723"/>
    <w:rsid w:val="2DDF9EA6"/>
    <w:rsid w:val="2DE0A115"/>
    <w:rsid w:val="2DE74F71"/>
    <w:rsid w:val="2DEF6619"/>
    <w:rsid w:val="2DF37A23"/>
    <w:rsid w:val="2DF639F7"/>
    <w:rsid w:val="2DF719A9"/>
    <w:rsid w:val="2E031B13"/>
    <w:rsid w:val="2E05519F"/>
    <w:rsid w:val="2E0AD29B"/>
    <w:rsid w:val="2E0EDDDC"/>
    <w:rsid w:val="2E178774"/>
    <w:rsid w:val="2E199308"/>
    <w:rsid w:val="2E1E1F72"/>
    <w:rsid w:val="2E21DBC9"/>
    <w:rsid w:val="2E387307"/>
    <w:rsid w:val="2E38825A"/>
    <w:rsid w:val="2E3932B2"/>
    <w:rsid w:val="2E3C2F34"/>
    <w:rsid w:val="2E44EDA7"/>
    <w:rsid w:val="2E491DA4"/>
    <w:rsid w:val="2E4BC8CC"/>
    <w:rsid w:val="2E4D5874"/>
    <w:rsid w:val="2E529324"/>
    <w:rsid w:val="2E6284F6"/>
    <w:rsid w:val="2E6E5708"/>
    <w:rsid w:val="2E77448D"/>
    <w:rsid w:val="2E84C922"/>
    <w:rsid w:val="2E8BE976"/>
    <w:rsid w:val="2E8EF95C"/>
    <w:rsid w:val="2E8F2C9F"/>
    <w:rsid w:val="2E9D5A2C"/>
    <w:rsid w:val="2EA53060"/>
    <w:rsid w:val="2EAAD20F"/>
    <w:rsid w:val="2EACC1ED"/>
    <w:rsid w:val="2EAE62FD"/>
    <w:rsid w:val="2EAF826E"/>
    <w:rsid w:val="2EB1B37B"/>
    <w:rsid w:val="2EB9C2A8"/>
    <w:rsid w:val="2EBDDF1F"/>
    <w:rsid w:val="2EC9AA9E"/>
    <w:rsid w:val="2ED3DF6C"/>
    <w:rsid w:val="2ED9D4DF"/>
    <w:rsid w:val="2EEDD2F1"/>
    <w:rsid w:val="2F03B92D"/>
    <w:rsid w:val="2F062107"/>
    <w:rsid w:val="2F07999F"/>
    <w:rsid w:val="2F09B193"/>
    <w:rsid w:val="2F0A88A2"/>
    <w:rsid w:val="2F1F8614"/>
    <w:rsid w:val="2F209CDB"/>
    <w:rsid w:val="2F341B76"/>
    <w:rsid w:val="2F359F72"/>
    <w:rsid w:val="2F36F529"/>
    <w:rsid w:val="2F3CAE66"/>
    <w:rsid w:val="2F3EB4B4"/>
    <w:rsid w:val="2F3FC605"/>
    <w:rsid w:val="2F4ACCC0"/>
    <w:rsid w:val="2F566ACA"/>
    <w:rsid w:val="2F6FA52E"/>
    <w:rsid w:val="2F718F32"/>
    <w:rsid w:val="2F779B25"/>
    <w:rsid w:val="2F8DC8CE"/>
    <w:rsid w:val="2F9621C9"/>
    <w:rsid w:val="2F97EDCB"/>
    <w:rsid w:val="2F984EF5"/>
    <w:rsid w:val="2FA3B79E"/>
    <w:rsid w:val="2FAD5458"/>
    <w:rsid w:val="2FB160CA"/>
    <w:rsid w:val="2FB56FA5"/>
    <w:rsid w:val="2FB716D2"/>
    <w:rsid w:val="2FBAC81D"/>
    <w:rsid w:val="2FC22694"/>
    <w:rsid w:val="2FC2F340"/>
    <w:rsid w:val="2FC9221A"/>
    <w:rsid w:val="2FD2BF43"/>
    <w:rsid w:val="2FD8F635"/>
    <w:rsid w:val="2FDFF24F"/>
    <w:rsid w:val="2FE2B69B"/>
    <w:rsid w:val="2FEE61B5"/>
    <w:rsid w:val="2FEFF887"/>
    <w:rsid w:val="2FF28C0D"/>
    <w:rsid w:val="2FFC627E"/>
    <w:rsid w:val="2FFFE6C8"/>
    <w:rsid w:val="300A0A54"/>
    <w:rsid w:val="301855DC"/>
    <w:rsid w:val="30199D11"/>
    <w:rsid w:val="301EAA95"/>
    <w:rsid w:val="30383A66"/>
    <w:rsid w:val="303FD91D"/>
    <w:rsid w:val="304DD695"/>
    <w:rsid w:val="3052E8F4"/>
    <w:rsid w:val="305C420A"/>
    <w:rsid w:val="307B7388"/>
    <w:rsid w:val="308F74FE"/>
    <w:rsid w:val="308F9244"/>
    <w:rsid w:val="30989CD0"/>
    <w:rsid w:val="30AB1D67"/>
    <w:rsid w:val="30AC9C09"/>
    <w:rsid w:val="30B6CB89"/>
    <w:rsid w:val="30B724FB"/>
    <w:rsid w:val="30B7D442"/>
    <w:rsid w:val="30C4A06A"/>
    <w:rsid w:val="30CCE4B2"/>
    <w:rsid w:val="30D1F58E"/>
    <w:rsid w:val="30F84C88"/>
    <w:rsid w:val="30FCF430"/>
    <w:rsid w:val="31047BED"/>
    <w:rsid w:val="310C07F8"/>
    <w:rsid w:val="311284D7"/>
    <w:rsid w:val="311FDC2F"/>
    <w:rsid w:val="3124CA88"/>
    <w:rsid w:val="312F4CB9"/>
    <w:rsid w:val="3130984C"/>
    <w:rsid w:val="3131D3EA"/>
    <w:rsid w:val="314C35C4"/>
    <w:rsid w:val="3156A4E5"/>
    <w:rsid w:val="3159BB55"/>
    <w:rsid w:val="31633270"/>
    <w:rsid w:val="316FE0E1"/>
    <w:rsid w:val="31728A49"/>
    <w:rsid w:val="318288E1"/>
    <w:rsid w:val="31835655"/>
    <w:rsid w:val="318B3404"/>
    <w:rsid w:val="318BC014"/>
    <w:rsid w:val="31A2947A"/>
    <w:rsid w:val="31B3AA0C"/>
    <w:rsid w:val="31C636A3"/>
    <w:rsid w:val="31CAFF6D"/>
    <w:rsid w:val="31CCFD49"/>
    <w:rsid w:val="31CE54C1"/>
    <w:rsid w:val="31D32136"/>
    <w:rsid w:val="31D4BDCC"/>
    <w:rsid w:val="31D55F0F"/>
    <w:rsid w:val="31D914E3"/>
    <w:rsid w:val="31DCEC0D"/>
    <w:rsid w:val="31EF2F1C"/>
    <w:rsid w:val="31F741FE"/>
    <w:rsid w:val="31F7E675"/>
    <w:rsid w:val="31F98747"/>
    <w:rsid w:val="3201A9B0"/>
    <w:rsid w:val="320BB419"/>
    <w:rsid w:val="3213DE30"/>
    <w:rsid w:val="321B507F"/>
    <w:rsid w:val="32276642"/>
    <w:rsid w:val="322F4931"/>
    <w:rsid w:val="3237C47A"/>
    <w:rsid w:val="323B8AC4"/>
    <w:rsid w:val="323EAB2F"/>
    <w:rsid w:val="324430B6"/>
    <w:rsid w:val="324B8A8C"/>
    <w:rsid w:val="324E298A"/>
    <w:rsid w:val="324F2A87"/>
    <w:rsid w:val="3251636B"/>
    <w:rsid w:val="325D1738"/>
    <w:rsid w:val="3266ED19"/>
    <w:rsid w:val="3275CE14"/>
    <w:rsid w:val="327638EC"/>
    <w:rsid w:val="32767FFA"/>
    <w:rsid w:val="3293CB9D"/>
    <w:rsid w:val="329CCB42"/>
    <w:rsid w:val="32A04173"/>
    <w:rsid w:val="32A788A0"/>
    <w:rsid w:val="32A7E037"/>
    <w:rsid w:val="32A94BCC"/>
    <w:rsid w:val="32A9AF7E"/>
    <w:rsid w:val="32ABD590"/>
    <w:rsid w:val="32AEEE0B"/>
    <w:rsid w:val="32AF20E9"/>
    <w:rsid w:val="32AFD878"/>
    <w:rsid w:val="32B009E5"/>
    <w:rsid w:val="32B517AF"/>
    <w:rsid w:val="32C16DF0"/>
    <w:rsid w:val="32C55F09"/>
    <w:rsid w:val="32DB4A10"/>
    <w:rsid w:val="32DF8B25"/>
    <w:rsid w:val="32EF205A"/>
    <w:rsid w:val="32FD3ADF"/>
    <w:rsid w:val="33070CCD"/>
    <w:rsid w:val="33091263"/>
    <w:rsid w:val="330B4C83"/>
    <w:rsid w:val="330EEA50"/>
    <w:rsid w:val="33120454"/>
    <w:rsid w:val="331B1D64"/>
    <w:rsid w:val="332C9E6A"/>
    <w:rsid w:val="332CBD5A"/>
    <w:rsid w:val="332E9CD7"/>
    <w:rsid w:val="333F173C"/>
    <w:rsid w:val="333FAF89"/>
    <w:rsid w:val="333FF924"/>
    <w:rsid w:val="334D88CC"/>
    <w:rsid w:val="334F1701"/>
    <w:rsid w:val="33525A19"/>
    <w:rsid w:val="335A9CCA"/>
    <w:rsid w:val="3363F55B"/>
    <w:rsid w:val="337BC085"/>
    <w:rsid w:val="33821AE4"/>
    <w:rsid w:val="3384A109"/>
    <w:rsid w:val="33856F10"/>
    <w:rsid w:val="33878C29"/>
    <w:rsid w:val="338F6533"/>
    <w:rsid w:val="338F86F3"/>
    <w:rsid w:val="3395ADCD"/>
    <w:rsid w:val="3395E7C0"/>
    <w:rsid w:val="339CE363"/>
    <w:rsid w:val="339DAB0F"/>
    <w:rsid w:val="33A577A4"/>
    <w:rsid w:val="33ABDB31"/>
    <w:rsid w:val="33B8B1FC"/>
    <w:rsid w:val="33BFD754"/>
    <w:rsid w:val="33C091E2"/>
    <w:rsid w:val="33C183EB"/>
    <w:rsid w:val="33C3448E"/>
    <w:rsid w:val="33C381E9"/>
    <w:rsid w:val="33CC64CB"/>
    <w:rsid w:val="33DD3A0A"/>
    <w:rsid w:val="33E04C1A"/>
    <w:rsid w:val="33E3A105"/>
    <w:rsid w:val="33E55D38"/>
    <w:rsid w:val="33EA4C95"/>
    <w:rsid w:val="33F39CEB"/>
    <w:rsid w:val="33FF0C3A"/>
    <w:rsid w:val="34027852"/>
    <w:rsid w:val="34032DAD"/>
    <w:rsid w:val="3405C1E5"/>
    <w:rsid w:val="34195D1B"/>
    <w:rsid w:val="342DD955"/>
    <w:rsid w:val="342F3BAE"/>
    <w:rsid w:val="34318266"/>
    <w:rsid w:val="34356863"/>
    <w:rsid w:val="3437EC0C"/>
    <w:rsid w:val="3443BBB6"/>
    <w:rsid w:val="346C1BCE"/>
    <w:rsid w:val="34747AC9"/>
    <w:rsid w:val="3477A781"/>
    <w:rsid w:val="347B4D3E"/>
    <w:rsid w:val="348A8C03"/>
    <w:rsid w:val="348C0A7C"/>
    <w:rsid w:val="34AF2653"/>
    <w:rsid w:val="34B31D1E"/>
    <w:rsid w:val="34B7EA76"/>
    <w:rsid w:val="34BA028D"/>
    <w:rsid w:val="34D5569D"/>
    <w:rsid w:val="34D9963E"/>
    <w:rsid w:val="34E17CEC"/>
    <w:rsid w:val="34E2C7A2"/>
    <w:rsid w:val="34F51D17"/>
    <w:rsid w:val="3502DEA2"/>
    <w:rsid w:val="350401F2"/>
    <w:rsid w:val="350BBFAC"/>
    <w:rsid w:val="350BFF00"/>
    <w:rsid w:val="350DE187"/>
    <w:rsid w:val="351585EE"/>
    <w:rsid w:val="3518759A"/>
    <w:rsid w:val="351B8EE2"/>
    <w:rsid w:val="3521E21E"/>
    <w:rsid w:val="35227877"/>
    <w:rsid w:val="3530459B"/>
    <w:rsid w:val="3539C803"/>
    <w:rsid w:val="353A8FEC"/>
    <w:rsid w:val="354588E2"/>
    <w:rsid w:val="354B3402"/>
    <w:rsid w:val="354FC396"/>
    <w:rsid w:val="35544066"/>
    <w:rsid w:val="3564B771"/>
    <w:rsid w:val="35676A33"/>
    <w:rsid w:val="3567B781"/>
    <w:rsid w:val="357DBFD2"/>
    <w:rsid w:val="35886E35"/>
    <w:rsid w:val="358E21E6"/>
    <w:rsid w:val="3595514C"/>
    <w:rsid w:val="35A2EAEF"/>
    <w:rsid w:val="35A8DD31"/>
    <w:rsid w:val="35BBAD96"/>
    <w:rsid w:val="35CAE43B"/>
    <w:rsid w:val="35D0712E"/>
    <w:rsid w:val="35D16F9D"/>
    <w:rsid w:val="35D69082"/>
    <w:rsid w:val="35D835F8"/>
    <w:rsid w:val="35E66129"/>
    <w:rsid w:val="35EBC6FA"/>
    <w:rsid w:val="35FF664E"/>
    <w:rsid w:val="3602713E"/>
    <w:rsid w:val="3603541F"/>
    <w:rsid w:val="360B2816"/>
    <w:rsid w:val="361CA5BC"/>
    <w:rsid w:val="3620EAFE"/>
    <w:rsid w:val="36215D82"/>
    <w:rsid w:val="36226513"/>
    <w:rsid w:val="362CFA92"/>
    <w:rsid w:val="362F67D0"/>
    <w:rsid w:val="3632D067"/>
    <w:rsid w:val="363F0C39"/>
    <w:rsid w:val="364B331B"/>
    <w:rsid w:val="365E89D4"/>
    <w:rsid w:val="3667DAE1"/>
    <w:rsid w:val="3672C2D6"/>
    <w:rsid w:val="3673726A"/>
    <w:rsid w:val="367B9221"/>
    <w:rsid w:val="368C67C6"/>
    <w:rsid w:val="36968273"/>
    <w:rsid w:val="369AC383"/>
    <w:rsid w:val="369BA62D"/>
    <w:rsid w:val="36A09713"/>
    <w:rsid w:val="36A25324"/>
    <w:rsid w:val="36B1D9AE"/>
    <w:rsid w:val="36B71DAF"/>
    <w:rsid w:val="36B847ED"/>
    <w:rsid w:val="36BC94BA"/>
    <w:rsid w:val="36C0B075"/>
    <w:rsid w:val="36C4BA79"/>
    <w:rsid w:val="36D73E5E"/>
    <w:rsid w:val="36DB6157"/>
    <w:rsid w:val="36DED5BC"/>
    <w:rsid w:val="36E5427D"/>
    <w:rsid w:val="36E909A6"/>
    <w:rsid w:val="36EB8EAF"/>
    <w:rsid w:val="36EBE032"/>
    <w:rsid w:val="37045F1B"/>
    <w:rsid w:val="3705EBFC"/>
    <w:rsid w:val="37152334"/>
    <w:rsid w:val="3719D9E9"/>
    <w:rsid w:val="371D47EB"/>
    <w:rsid w:val="3721F3CF"/>
    <w:rsid w:val="3722BC69"/>
    <w:rsid w:val="3734AD49"/>
    <w:rsid w:val="3738CF96"/>
    <w:rsid w:val="373B256C"/>
    <w:rsid w:val="3756A629"/>
    <w:rsid w:val="3759D53F"/>
    <w:rsid w:val="375AE174"/>
    <w:rsid w:val="37752B0A"/>
    <w:rsid w:val="3776039F"/>
    <w:rsid w:val="3779CF23"/>
    <w:rsid w:val="377B26A0"/>
    <w:rsid w:val="37827EE6"/>
    <w:rsid w:val="3789F4C3"/>
    <w:rsid w:val="378B5FB6"/>
    <w:rsid w:val="378E19A5"/>
    <w:rsid w:val="3794E836"/>
    <w:rsid w:val="379B6AE4"/>
    <w:rsid w:val="37A29054"/>
    <w:rsid w:val="37A6C9EE"/>
    <w:rsid w:val="37A6EFA7"/>
    <w:rsid w:val="37A78D41"/>
    <w:rsid w:val="37B15686"/>
    <w:rsid w:val="37C3EF3B"/>
    <w:rsid w:val="37C7DDA5"/>
    <w:rsid w:val="37D4B106"/>
    <w:rsid w:val="37F18B7E"/>
    <w:rsid w:val="37FA976B"/>
    <w:rsid w:val="38027611"/>
    <w:rsid w:val="380A38D3"/>
    <w:rsid w:val="380AE908"/>
    <w:rsid w:val="381AAFBA"/>
    <w:rsid w:val="3830C7CB"/>
    <w:rsid w:val="38415730"/>
    <w:rsid w:val="3843D36C"/>
    <w:rsid w:val="3843D71E"/>
    <w:rsid w:val="384E169F"/>
    <w:rsid w:val="385B3A7C"/>
    <w:rsid w:val="385C954E"/>
    <w:rsid w:val="385D270B"/>
    <w:rsid w:val="3861A1BF"/>
    <w:rsid w:val="3864D5DC"/>
    <w:rsid w:val="38652865"/>
    <w:rsid w:val="386B2D9E"/>
    <w:rsid w:val="38740B2D"/>
    <w:rsid w:val="387589E4"/>
    <w:rsid w:val="3875E420"/>
    <w:rsid w:val="387609F6"/>
    <w:rsid w:val="3876D3C9"/>
    <w:rsid w:val="388711D6"/>
    <w:rsid w:val="38875CBB"/>
    <w:rsid w:val="38ACDCC1"/>
    <w:rsid w:val="38B7D0DE"/>
    <w:rsid w:val="38C313F1"/>
    <w:rsid w:val="38C60706"/>
    <w:rsid w:val="38CE94FB"/>
    <w:rsid w:val="38DBFFF8"/>
    <w:rsid w:val="38E26581"/>
    <w:rsid w:val="38E4A5DB"/>
    <w:rsid w:val="38E76E63"/>
    <w:rsid w:val="38EC85C4"/>
    <w:rsid w:val="38EF0520"/>
    <w:rsid w:val="38EF56D0"/>
    <w:rsid w:val="38F5A7F3"/>
    <w:rsid w:val="38FA362A"/>
    <w:rsid w:val="3901B994"/>
    <w:rsid w:val="3904C7DF"/>
    <w:rsid w:val="390DA264"/>
    <w:rsid w:val="3937AB44"/>
    <w:rsid w:val="3939C88E"/>
    <w:rsid w:val="393E010F"/>
    <w:rsid w:val="3940B6C8"/>
    <w:rsid w:val="394C3BA5"/>
    <w:rsid w:val="394FF28E"/>
    <w:rsid w:val="3953445E"/>
    <w:rsid w:val="39542129"/>
    <w:rsid w:val="3954E800"/>
    <w:rsid w:val="39599C1C"/>
    <w:rsid w:val="39603DCB"/>
    <w:rsid w:val="39609DC1"/>
    <w:rsid w:val="3961846A"/>
    <w:rsid w:val="39687C90"/>
    <w:rsid w:val="39687CFD"/>
    <w:rsid w:val="396B9B60"/>
    <w:rsid w:val="397DF287"/>
    <w:rsid w:val="39826344"/>
    <w:rsid w:val="398F4605"/>
    <w:rsid w:val="399032EC"/>
    <w:rsid w:val="39943EEF"/>
    <w:rsid w:val="3994E681"/>
    <w:rsid w:val="399C8509"/>
    <w:rsid w:val="399F570B"/>
    <w:rsid w:val="39A20C41"/>
    <w:rsid w:val="39B0DB27"/>
    <w:rsid w:val="39CF0C17"/>
    <w:rsid w:val="39D4197E"/>
    <w:rsid w:val="39DD9E9F"/>
    <w:rsid w:val="39E26C6A"/>
    <w:rsid w:val="39E5B4BB"/>
    <w:rsid w:val="39EC2E48"/>
    <w:rsid w:val="39ED95BB"/>
    <w:rsid w:val="39F7A571"/>
    <w:rsid w:val="39F7E12D"/>
    <w:rsid w:val="39F960FD"/>
    <w:rsid w:val="39FA2566"/>
    <w:rsid w:val="39FB34DF"/>
    <w:rsid w:val="39FCD588"/>
    <w:rsid w:val="3A0E949C"/>
    <w:rsid w:val="3A153FBA"/>
    <w:rsid w:val="3A193DE3"/>
    <w:rsid w:val="3A1BB4D3"/>
    <w:rsid w:val="3A23B249"/>
    <w:rsid w:val="3A2632AA"/>
    <w:rsid w:val="3A2B12AA"/>
    <w:rsid w:val="3A328C89"/>
    <w:rsid w:val="3A38E7E4"/>
    <w:rsid w:val="3A393971"/>
    <w:rsid w:val="3A3E5D50"/>
    <w:rsid w:val="3A4B6348"/>
    <w:rsid w:val="3A57A15E"/>
    <w:rsid w:val="3A657AA6"/>
    <w:rsid w:val="3A6824ED"/>
    <w:rsid w:val="3A7260AF"/>
    <w:rsid w:val="3A757DD2"/>
    <w:rsid w:val="3A8199CA"/>
    <w:rsid w:val="3A944B9B"/>
    <w:rsid w:val="3A959764"/>
    <w:rsid w:val="3A96510B"/>
    <w:rsid w:val="3AAC4577"/>
    <w:rsid w:val="3AB3C1C4"/>
    <w:rsid w:val="3AB91476"/>
    <w:rsid w:val="3ABA81E4"/>
    <w:rsid w:val="3AC66A59"/>
    <w:rsid w:val="3AC8A64B"/>
    <w:rsid w:val="3ADBD256"/>
    <w:rsid w:val="3ADCCAC2"/>
    <w:rsid w:val="3AE071A9"/>
    <w:rsid w:val="3AED774E"/>
    <w:rsid w:val="3AF6347A"/>
    <w:rsid w:val="3B150FDE"/>
    <w:rsid w:val="3B208215"/>
    <w:rsid w:val="3B286EA5"/>
    <w:rsid w:val="3B2B46D8"/>
    <w:rsid w:val="3B32C0A6"/>
    <w:rsid w:val="3B5221C9"/>
    <w:rsid w:val="3B5363CD"/>
    <w:rsid w:val="3B592A50"/>
    <w:rsid w:val="3B5CC563"/>
    <w:rsid w:val="3B64B3A9"/>
    <w:rsid w:val="3B690926"/>
    <w:rsid w:val="3B6F6311"/>
    <w:rsid w:val="3B7251BA"/>
    <w:rsid w:val="3B7566BD"/>
    <w:rsid w:val="3B7B1C14"/>
    <w:rsid w:val="3B8D6EB5"/>
    <w:rsid w:val="3BD7558A"/>
    <w:rsid w:val="3BD8C282"/>
    <w:rsid w:val="3BDA7E07"/>
    <w:rsid w:val="3BDC6CF7"/>
    <w:rsid w:val="3BDC9BE8"/>
    <w:rsid w:val="3BDD8364"/>
    <w:rsid w:val="3BE52D87"/>
    <w:rsid w:val="3BE6AF8D"/>
    <w:rsid w:val="3BE7446B"/>
    <w:rsid w:val="3BFE0FD9"/>
    <w:rsid w:val="3C0481E1"/>
    <w:rsid w:val="3C1112CE"/>
    <w:rsid w:val="3C18BFD0"/>
    <w:rsid w:val="3C1BE881"/>
    <w:rsid w:val="3C26EE95"/>
    <w:rsid w:val="3C270585"/>
    <w:rsid w:val="3C2A7D83"/>
    <w:rsid w:val="3C2C48F5"/>
    <w:rsid w:val="3C44A95F"/>
    <w:rsid w:val="3C49683F"/>
    <w:rsid w:val="3C4C5BCE"/>
    <w:rsid w:val="3C502254"/>
    <w:rsid w:val="3C5A047E"/>
    <w:rsid w:val="3C606C31"/>
    <w:rsid w:val="3C616051"/>
    <w:rsid w:val="3C682DDF"/>
    <w:rsid w:val="3C6EEB61"/>
    <w:rsid w:val="3C764B60"/>
    <w:rsid w:val="3C80AA97"/>
    <w:rsid w:val="3C8FFF51"/>
    <w:rsid w:val="3C957675"/>
    <w:rsid w:val="3CADB056"/>
    <w:rsid w:val="3CB5CDB3"/>
    <w:rsid w:val="3CB86D61"/>
    <w:rsid w:val="3CBBE281"/>
    <w:rsid w:val="3CC5CA7E"/>
    <w:rsid w:val="3CC7400E"/>
    <w:rsid w:val="3CC868B5"/>
    <w:rsid w:val="3CD41E7F"/>
    <w:rsid w:val="3CD590D1"/>
    <w:rsid w:val="3CFE7B8A"/>
    <w:rsid w:val="3D08627D"/>
    <w:rsid w:val="3D094C64"/>
    <w:rsid w:val="3D112D45"/>
    <w:rsid w:val="3D144EAC"/>
    <w:rsid w:val="3D16C417"/>
    <w:rsid w:val="3D18B005"/>
    <w:rsid w:val="3D1BE041"/>
    <w:rsid w:val="3D23C477"/>
    <w:rsid w:val="3D243ED6"/>
    <w:rsid w:val="3D244A7B"/>
    <w:rsid w:val="3D26344F"/>
    <w:rsid w:val="3D27B818"/>
    <w:rsid w:val="3D2CF012"/>
    <w:rsid w:val="3D34D9A2"/>
    <w:rsid w:val="3D3ED458"/>
    <w:rsid w:val="3D4EAE50"/>
    <w:rsid w:val="3D55B5C8"/>
    <w:rsid w:val="3D59A2B3"/>
    <w:rsid w:val="3D5D50B1"/>
    <w:rsid w:val="3D5DC886"/>
    <w:rsid w:val="3D651F74"/>
    <w:rsid w:val="3D6897DA"/>
    <w:rsid w:val="3D698B9D"/>
    <w:rsid w:val="3D706367"/>
    <w:rsid w:val="3D724035"/>
    <w:rsid w:val="3D759EA1"/>
    <w:rsid w:val="3D7A4A66"/>
    <w:rsid w:val="3D7EC0BD"/>
    <w:rsid w:val="3D85EE66"/>
    <w:rsid w:val="3D8AEC58"/>
    <w:rsid w:val="3D8AF7AE"/>
    <w:rsid w:val="3DA0DA88"/>
    <w:rsid w:val="3DA1A3E2"/>
    <w:rsid w:val="3DA35472"/>
    <w:rsid w:val="3DB052A2"/>
    <w:rsid w:val="3DB4EC55"/>
    <w:rsid w:val="3DDBBC6E"/>
    <w:rsid w:val="3DE37486"/>
    <w:rsid w:val="3DE633AC"/>
    <w:rsid w:val="3DE711C6"/>
    <w:rsid w:val="3DE7B506"/>
    <w:rsid w:val="3DEF1CA1"/>
    <w:rsid w:val="3E005A6C"/>
    <w:rsid w:val="3E01C472"/>
    <w:rsid w:val="3E0739C4"/>
    <w:rsid w:val="3E1FAB46"/>
    <w:rsid w:val="3E22A55D"/>
    <w:rsid w:val="3E45AA99"/>
    <w:rsid w:val="3E475D4B"/>
    <w:rsid w:val="3E47752B"/>
    <w:rsid w:val="3E480F96"/>
    <w:rsid w:val="3E483A9D"/>
    <w:rsid w:val="3E4EEED9"/>
    <w:rsid w:val="3E52AC84"/>
    <w:rsid w:val="3E55F263"/>
    <w:rsid w:val="3E5A4652"/>
    <w:rsid w:val="3E622AEB"/>
    <w:rsid w:val="3E6A237B"/>
    <w:rsid w:val="3E7458D8"/>
    <w:rsid w:val="3E80A064"/>
    <w:rsid w:val="3E83598E"/>
    <w:rsid w:val="3E8A0046"/>
    <w:rsid w:val="3E99D008"/>
    <w:rsid w:val="3E9AB119"/>
    <w:rsid w:val="3E9D0BF7"/>
    <w:rsid w:val="3EA4394E"/>
    <w:rsid w:val="3EA444EB"/>
    <w:rsid w:val="3EA9436B"/>
    <w:rsid w:val="3EAE194B"/>
    <w:rsid w:val="3EB4E67C"/>
    <w:rsid w:val="3EB91AD8"/>
    <w:rsid w:val="3EBCDE50"/>
    <w:rsid w:val="3EC2241A"/>
    <w:rsid w:val="3ED38033"/>
    <w:rsid w:val="3ED62604"/>
    <w:rsid w:val="3ED956EF"/>
    <w:rsid w:val="3EDBBE0E"/>
    <w:rsid w:val="3EE93D89"/>
    <w:rsid w:val="3EEAFDBC"/>
    <w:rsid w:val="3EEDE3E1"/>
    <w:rsid w:val="3F01E2A0"/>
    <w:rsid w:val="3F06BF89"/>
    <w:rsid w:val="3F0ED8D3"/>
    <w:rsid w:val="3F11CDFE"/>
    <w:rsid w:val="3F12D413"/>
    <w:rsid w:val="3F231388"/>
    <w:rsid w:val="3F2BC959"/>
    <w:rsid w:val="3F32D4BE"/>
    <w:rsid w:val="3F399A65"/>
    <w:rsid w:val="3F3BDB0E"/>
    <w:rsid w:val="3F457788"/>
    <w:rsid w:val="3F46F1BF"/>
    <w:rsid w:val="3F4ACC90"/>
    <w:rsid w:val="3F4CE59F"/>
    <w:rsid w:val="3F52C503"/>
    <w:rsid w:val="3F58C5AA"/>
    <w:rsid w:val="3F5C30E8"/>
    <w:rsid w:val="3F5C32DF"/>
    <w:rsid w:val="3F5CD2B8"/>
    <w:rsid w:val="3F5FBCC3"/>
    <w:rsid w:val="3F69595B"/>
    <w:rsid w:val="3F7CAA62"/>
    <w:rsid w:val="3F865A6F"/>
    <w:rsid w:val="3F8710DD"/>
    <w:rsid w:val="3F8CABC9"/>
    <w:rsid w:val="3F8EE484"/>
    <w:rsid w:val="3FA290CD"/>
    <w:rsid w:val="3FA9EB5F"/>
    <w:rsid w:val="3FAF7DAE"/>
    <w:rsid w:val="3FB52FCA"/>
    <w:rsid w:val="3FBE2738"/>
    <w:rsid w:val="3FBF2039"/>
    <w:rsid w:val="3FC1DDD6"/>
    <w:rsid w:val="3FC8D31C"/>
    <w:rsid w:val="3FC9DD15"/>
    <w:rsid w:val="3FCAF3E5"/>
    <w:rsid w:val="3FCEF3C0"/>
    <w:rsid w:val="3FD4E5AC"/>
    <w:rsid w:val="3FDF060E"/>
    <w:rsid w:val="3FEA97B1"/>
    <w:rsid w:val="3FEFD7D6"/>
    <w:rsid w:val="3FF05272"/>
    <w:rsid w:val="3FF2DBC2"/>
    <w:rsid w:val="3FF568F7"/>
    <w:rsid w:val="3FF75088"/>
    <w:rsid w:val="3FFA1AF9"/>
    <w:rsid w:val="400BCE34"/>
    <w:rsid w:val="400CB611"/>
    <w:rsid w:val="4021FC0C"/>
    <w:rsid w:val="4031A362"/>
    <w:rsid w:val="4033D127"/>
    <w:rsid w:val="4034949C"/>
    <w:rsid w:val="403900FD"/>
    <w:rsid w:val="403B6A85"/>
    <w:rsid w:val="403C728D"/>
    <w:rsid w:val="404FAAF7"/>
    <w:rsid w:val="4056527E"/>
    <w:rsid w:val="4058DDC3"/>
    <w:rsid w:val="405B0474"/>
    <w:rsid w:val="40612E5F"/>
    <w:rsid w:val="406913E8"/>
    <w:rsid w:val="406A2A0B"/>
    <w:rsid w:val="40868FDB"/>
    <w:rsid w:val="408FC10A"/>
    <w:rsid w:val="409137F5"/>
    <w:rsid w:val="4093903E"/>
    <w:rsid w:val="409FFBBB"/>
    <w:rsid w:val="40A26C19"/>
    <w:rsid w:val="40A4B533"/>
    <w:rsid w:val="40B38DA3"/>
    <w:rsid w:val="40BBAFEE"/>
    <w:rsid w:val="40C142B0"/>
    <w:rsid w:val="40D82669"/>
    <w:rsid w:val="40DA675F"/>
    <w:rsid w:val="40F92EDC"/>
    <w:rsid w:val="410B5195"/>
    <w:rsid w:val="41221D57"/>
    <w:rsid w:val="4123C160"/>
    <w:rsid w:val="412D0A13"/>
    <w:rsid w:val="4134E34E"/>
    <w:rsid w:val="413A9A6F"/>
    <w:rsid w:val="413ADC1E"/>
    <w:rsid w:val="4159E895"/>
    <w:rsid w:val="41619EB1"/>
    <w:rsid w:val="4164A649"/>
    <w:rsid w:val="417165CA"/>
    <w:rsid w:val="41944012"/>
    <w:rsid w:val="41973B16"/>
    <w:rsid w:val="41981D1C"/>
    <w:rsid w:val="419BAF25"/>
    <w:rsid w:val="419C8BE1"/>
    <w:rsid w:val="419F5A26"/>
    <w:rsid w:val="41A07C41"/>
    <w:rsid w:val="41A2CB32"/>
    <w:rsid w:val="41A2DA93"/>
    <w:rsid w:val="41A4B1B9"/>
    <w:rsid w:val="41AC7F64"/>
    <w:rsid w:val="41AFB93A"/>
    <w:rsid w:val="41B2CCC9"/>
    <w:rsid w:val="41B3D812"/>
    <w:rsid w:val="41B4676E"/>
    <w:rsid w:val="41B6F4DD"/>
    <w:rsid w:val="41BCE5EA"/>
    <w:rsid w:val="41C258DA"/>
    <w:rsid w:val="41C67236"/>
    <w:rsid w:val="41CA0E01"/>
    <w:rsid w:val="41D7486F"/>
    <w:rsid w:val="41D8683E"/>
    <w:rsid w:val="41DB4BEA"/>
    <w:rsid w:val="41E7DA8F"/>
    <w:rsid w:val="41F11F02"/>
    <w:rsid w:val="41F34F87"/>
    <w:rsid w:val="41F34F98"/>
    <w:rsid w:val="41F37642"/>
    <w:rsid w:val="41F83C5A"/>
    <w:rsid w:val="41FFE5C3"/>
    <w:rsid w:val="420298A4"/>
    <w:rsid w:val="421427C9"/>
    <w:rsid w:val="4217B5CD"/>
    <w:rsid w:val="421E620B"/>
    <w:rsid w:val="4223ADEB"/>
    <w:rsid w:val="423F6B66"/>
    <w:rsid w:val="42589784"/>
    <w:rsid w:val="42605F1F"/>
    <w:rsid w:val="42658586"/>
    <w:rsid w:val="42716A7D"/>
    <w:rsid w:val="4273228E"/>
    <w:rsid w:val="4279B456"/>
    <w:rsid w:val="428167E6"/>
    <w:rsid w:val="4283D2A5"/>
    <w:rsid w:val="42846168"/>
    <w:rsid w:val="4284C87B"/>
    <w:rsid w:val="4298A3DA"/>
    <w:rsid w:val="429CD6B1"/>
    <w:rsid w:val="429F4AC9"/>
    <w:rsid w:val="42C19A22"/>
    <w:rsid w:val="42D784A5"/>
    <w:rsid w:val="42DAD905"/>
    <w:rsid w:val="42E057E7"/>
    <w:rsid w:val="42E688AB"/>
    <w:rsid w:val="42E93B7A"/>
    <w:rsid w:val="42EC1282"/>
    <w:rsid w:val="42ED0DA3"/>
    <w:rsid w:val="42EDCC6E"/>
    <w:rsid w:val="42F393BB"/>
    <w:rsid w:val="42F53BB8"/>
    <w:rsid w:val="42F63A04"/>
    <w:rsid w:val="42F90492"/>
    <w:rsid w:val="42FD5A50"/>
    <w:rsid w:val="42FE9AC2"/>
    <w:rsid w:val="43075B4E"/>
    <w:rsid w:val="4309A6BF"/>
    <w:rsid w:val="430F7005"/>
    <w:rsid w:val="430F977E"/>
    <w:rsid w:val="431319B5"/>
    <w:rsid w:val="431FA01C"/>
    <w:rsid w:val="431FFDC9"/>
    <w:rsid w:val="4325A65D"/>
    <w:rsid w:val="4332FC9E"/>
    <w:rsid w:val="4337D881"/>
    <w:rsid w:val="43498EC9"/>
    <w:rsid w:val="43520196"/>
    <w:rsid w:val="435C6724"/>
    <w:rsid w:val="4366EA3F"/>
    <w:rsid w:val="436713A2"/>
    <w:rsid w:val="436ABC8B"/>
    <w:rsid w:val="43722E4D"/>
    <w:rsid w:val="437B688B"/>
    <w:rsid w:val="438156D4"/>
    <w:rsid w:val="4387BF42"/>
    <w:rsid w:val="43A2E95C"/>
    <w:rsid w:val="43AE7074"/>
    <w:rsid w:val="43AF113E"/>
    <w:rsid w:val="43B2E5F7"/>
    <w:rsid w:val="43C98488"/>
    <w:rsid w:val="43CF5E98"/>
    <w:rsid w:val="43DBBD12"/>
    <w:rsid w:val="43E6EE7E"/>
    <w:rsid w:val="43E86A71"/>
    <w:rsid w:val="43E87647"/>
    <w:rsid w:val="43F0FE66"/>
    <w:rsid w:val="43F61173"/>
    <w:rsid w:val="4400D0D3"/>
    <w:rsid w:val="4405D22D"/>
    <w:rsid w:val="4418DB87"/>
    <w:rsid w:val="44211C6A"/>
    <w:rsid w:val="442B7E15"/>
    <w:rsid w:val="442E1F14"/>
    <w:rsid w:val="442E5FE7"/>
    <w:rsid w:val="4440F646"/>
    <w:rsid w:val="44416261"/>
    <w:rsid w:val="44476463"/>
    <w:rsid w:val="444AEF85"/>
    <w:rsid w:val="4456E9D7"/>
    <w:rsid w:val="445A60FF"/>
    <w:rsid w:val="44786436"/>
    <w:rsid w:val="447E478C"/>
    <w:rsid w:val="44820434"/>
    <w:rsid w:val="448F22CB"/>
    <w:rsid w:val="44940FAF"/>
    <w:rsid w:val="4496DA49"/>
    <w:rsid w:val="449722C1"/>
    <w:rsid w:val="449D3858"/>
    <w:rsid w:val="449ED184"/>
    <w:rsid w:val="44A5FC71"/>
    <w:rsid w:val="44AB581C"/>
    <w:rsid w:val="44B278E5"/>
    <w:rsid w:val="44B9F599"/>
    <w:rsid w:val="44BE2937"/>
    <w:rsid w:val="44C2E7D3"/>
    <w:rsid w:val="44C3018C"/>
    <w:rsid w:val="44CF6998"/>
    <w:rsid w:val="44EE5C5B"/>
    <w:rsid w:val="44EFFE86"/>
    <w:rsid w:val="44F455F6"/>
    <w:rsid w:val="45139236"/>
    <w:rsid w:val="451F1AE0"/>
    <w:rsid w:val="4527A899"/>
    <w:rsid w:val="452EB997"/>
    <w:rsid w:val="4535C0E8"/>
    <w:rsid w:val="4540E4E4"/>
    <w:rsid w:val="454B6D07"/>
    <w:rsid w:val="45536EF4"/>
    <w:rsid w:val="45550B4B"/>
    <w:rsid w:val="45550F01"/>
    <w:rsid w:val="455EC0CF"/>
    <w:rsid w:val="4565E3EE"/>
    <w:rsid w:val="45668B0C"/>
    <w:rsid w:val="456706ED"/>
    <w:rsid w:val="456CE110"/>
    <w:rsid w:val="457AE66E"/>
    <w:rsid w:val="4582FDB2"/>
    <w:rsid w:val="45845E7E"/>
    <w:rsid w:val="458F0047"/>
    <w:rsid w:val="459428B3"/>
    <w:rsid w:val="45991E6C"/>
    <w:rsid w:val="459B14C7"/>
    <w:rsid w:val="45A022D2"/>
    <w:rsid w:val="45A51872"/>
    <w:rsid w:val="45ACC502"/>
    <w:rsid w:val="45BEA1FB"/>
    <w:rsid w:val="45C5E99C"/>
    <w:rsid w:val="45C8A26B"/>
    <w:rsid w:val="45DCF217"/>
    <w:rsid w:val="45E75764"/>
    <w:rsid w:val="45E8F30B"/>
    <w:rsid w:val="45F6DF40"/>
    <w:rsid w:val="45F7A329"/>
    <w:rsid w:val="4609881C"/>
    <w:rsid w:val="460B1BA3"/>
    <w:rsid w:val="460B5436"/>
    <w:rsid w:val="460BB4BA"/>
    <w:rsid w:val="4612A1F8"/>
    <w:rsid w:val="46336A43"/>
    <w:rsid w:val="46343D8E"/>
    <w:rsid w:val="464FE49E"/>
    <w:rsid w:val="4652D3B5"/>
    <w:rsid w:val="4655DD5A"/>
    <w:rsid w:val="4663386F"/>
    <w:rsid w:val="46655EAA"/>
    <w:rsid w:val="466F58B3"/>
    <w:rsid w:val="466F8188"/>
    <w:rsid w:val="467ABC26"/>
    <w:rsid w:val="467BA1A8"/>
    <w:rsid w:val="467C1AC5"/>
    <w:rsid w:val="468A0D26"/>
    <w:rsid w:val="46924AD8"/>
    <w:rsid w:val="469E6FC1"/>
    <w:rsid w:val="46A2A45D"/>
    <w:rsid w:val="46B6D27B"/>
    <w:rsid w:val="46C5512A"/>
    <w:rsid w:val="46C6F638"/>
    <w:rsid w:val="46C9AD5A"/>
    <w:rsid w:val="46D3E002"/>
    <w:rsid w:val="46EC01E2"/>
    <w:rsid w:val="46F4AF74"/>
    <w:rsid w:val="46F63BB8"/>
    <w:rsid w:val="47013C94"/>
    <w:rsid w:val="471468B5"/>
    <w:rsid w:val="47265213"/>
    <w:rsid w:val="4729BFA9"/>
    <w:rsid w:val="472C2A7B"/>
    <w:rsid w:val="472CB7F7"/>
    <w:rsid w:val="472D9653"/>
    <w:rsid w:val="473E9D85"/>
    <w:rsid w:val="4744AEA7"/>
    <w:rsid w:val="474766DF"/>
    <w:rsid w:val="474F9C83"/>
    <w:rsid w:val="47541A26"/>
    <w:rsid w:val="475D5625"/>
    <w:rsid w:val="475DB982"/>
    <w:rsid w:val="47744665"/>
    <w:rsid w:val="47857D91"/>
    <w:rsid w:val="47866F37"/>
    <w:rsid w:val="478E3293"/>
    <w:rsid w:val="47A7BA66"/>
    <w:rsid w:val="47B93657"/>
    <w:rsid w:val="47BC031E"/>
    <w:rsid w:val="47BF3057"/>
    <w:rsid w:val="47D45085"/>
    <w:rsid w:val="47D9161D"/>
    <w:rsid w:val="47F519F1"/>
    <w:rsid w:val="4800BC54"/>
    <w:rsid w:val="4801911E"/>
    <w:rsid w:val="480446DE"/>
    <w:rsid w:val="480CACF9"/>
    <w:rsid w:val="4831D89B"/>
    <w:rsid w:val="483519A3"/>
    <w:rsid w:val="4837E1B7"/>
    <w:rsid w:val="483AEDAF"/>
    <w:rsid w:val="4847C597"/>
    <w:rsid w:val="485CFF7E"/>
    <w:rsid w:val="485FDDA0"/>
    <w:rsid w:val="4872E8E0"/>
    <w:rsid w:val="487B510B"/>
    <w:rsid w:val="487D512B"/>
    <w:rsid w:val="4883F297"/>
    <w:rsid w:val="488A5122"/>
    <w:rsid w:val="489264F2"/>
    <w:rsid w:val="489697CD"/>
    <w:rsid w:val="489BC85C"/>
    <w:rsid w:val="48A1DFF7"/>
    <w:rsid w:val="48A24D00"/>
    <w:rsid w:val="48A4E1F1"/>
    <w:rsid w:val="48A5AEFE"/>
    <w:rsid w:val="48B5ADFB"/>
    <w:rsid w:val="48B78580"/>
    <w:rsid w:val="48B8EDCB"/>
    <w:rsid w:val="48BFE529"/>
    <w:rsid w:val="48C23132"/>
    <w:rsid w:val="48DB15AB"/>
    <w:rsid w:val="48DDAF8A"/>
    <w:rsid w:val="48E3EF45"/>
    <w:rsid w:val="48F4F674"/>
    <w:rsid w:val="48FDD51B"/>
    <w:rsid w:val="4902B48A"/>
    <w:rsid w:val="49030F9F"/>
    <w:rsid w:val="4908C023"/>
    <w:rsid w:val="490E2AB4"/>
    <w:rsid w:val="490EDB6E"/>
    <w:rsid w:val="490FC88C"/>
    <w:rsid w:val="4912A6A6"/>
    <w:rsid w:val="4912B94E"/>
    <w:rsid w:val="49140054"/>
    <w:rsid w:val="4917F2BD"/>
    <w:rsid w:val="4919C224"/>
    <w:rsid w:val="491ABD40"/>
    <w:rsid w:val="491FF727"/>
    <w:rsid w:val="492543A8"/>
    <w:rsid w:val="49270CBB"/>
    <w:rsid w:val="492A907E"/>
    <w:rsid w:val="493346EF"/>
    <w:rsid w:val="4935143E"/>
    <w:rsid w:val="49452F2D"/>
    <w:rsid w:val="49482F5C"/>
    <w:rsid w:val="49487A76"/>
    <w:rsid w:val="495620B3"/>
    <w:rsid w:val="4958783A"/>
    <w:rsid w:val="495A4D81"/>
    <w:rsid w:val="495D463F"/>
    <w:rsid w:val="496C7EB2"/>
    <w:rsid w:val="49714023"/>
    <w:rsid w:val="49746C09"/>
    <w:rsid w:val="498E2B93"/>
    <w:rsid w:val="4993F63B"/>
    <w:rsid w:val="49946139"/>
    <w:rsid w:val="4994F738"/>
    <w:rsid w:val="4997FEA6"/>
    <w:rsid w:val="499EC9DA"/>
    <w:rsid w:val="49A0A7CB"/>
    <w:rsid w:val="49A4B4F5"/>
    <w:rsid w:val="49AA8F75"/>
    <w:rsid w:val="49ADA7EB"/>
    <w:rsid w:val="49C0D1A0"/>
    <w:rsid w:val="49C1721C"/>
    <w:rsid w:val="49D95BC4"/>
    <w:rsid w:val="49E6C977"/>
    <w:rsid w:val="49E72081"/>
    <w:rsid w:val="49EDE65A"/>
    <w:rsid w:val="49F6C49A"/>
    <w:rsid w:val="4A0CFB82"/>
    <w:rsid w:val="4A123169"/>
    <w:rsid w:val="4A158872"/>
    <w:rsid w:val="4A194F70"/>
    <w:rsid w:val="4A25E045"/>
    <w:rsid w:val="4A2C11AF"/>
    <w:rsid w:val="4A2DF3AA"/>
    <w:rsid w:val="4A2ED794"/>
    <w:rsid w:val="4A325282"/>
    <w:rsid w:val="4A33C225"/>
    <w:rsid w:val="4A363200"/>
    <w:rsid w:val="4A368FBC"/>
    <w:rsid w:val="4A37A04F"/>
    <w:rsid w:val="4A92286C"/>
    <w:rsid w:val="4A98D2FA"/>
    <w:rsid w:val="4AA57D82"/>
    <w:rsid w:val="4AA716C9"/>
    <w:rsid w:val="4AB7BA9B"/>
    <w:rsid w:val="4ABB883D"/>
    <w:rsid w:val="4AC6EF1A"/>
    <w:rsid w:val="4AD68F2B"/>
    <w:rsid w:val="4AE0CAB2"/>
    <w:rsid w:val="4AE8BD2B"/>
    <w:rsid w:val="4AEBE403"/>
    <w:rsid w:val="4AEE16CA"/>
    <w:rsid w:val="4AF02B74"/>
    <w:rsid w:val="4AF26ABE"/>
    <w:rsid w:val="4B0678EF"/>
    <w:rsid w:val="4B07AB19"/>
    <w:rsid w:val="4B0AE769"/>
    <w:rsid w:val="4B0D3F7E"/>
    <w:rsid w:val="4B1300DE"/>
    <w:rsid w:val="4B2E33D5"/>
    <w:rsid w:val="4B3AA9CA"/>
    <w:rsid w:val="4B3D5213"/>
    <w:rsid w:val="4B404283"/>
    <w:rsid w:val="4B4864C9"/>
    <w:rsid w:val="4B52985D"/>
    <w:rsid w:val="4B536B31"/>
    <w:rsid w:val="4B585F5D"/>
    <w:rsid w:val="4B68F6E0"/>
    <w:rsid w:val="4B77535E"/>
    <w:rsid w:val="4B7E1065"/>
    <w:rsid w:val="4B8EF6F6"/>
    <w:rsid w:val="4B94696E"/>
    <w:rsid w:val="4B9A3276"/>
    <w:rsid w:val="4BAFE5AD"/>
    <w:rsid w:val="4BBB89E7"/>
    <w:rsid w:val="4BC1896C"/>
    <w:rsid w:val="4BC20D41"/>
    <w:rsid w:val="4BC2C683"/>
    <w:rsid w:val="4BC61DAF"/>
    <w:rsid w:val="4BD5429D"/>
    <w:rsid w:val="4BDD0C9F"/>
    <w:rsid w:val="4BEED0C8"/>
    <w:rsid w:val="4BEF8871"/>
    <w:rsid w:val="4BF0D2D4"/>
    <w:rsid w:val="4BF435FD"/>
    <w:rsid w:val="4BF48D00"/>
    <w:rsid w:val="4BF7C441"/>
    <w:rsid w:val="4C03BE35"/>
    <w:rsid w:val="4C1514F9"/>
    <w:rsid w:val="4C158CBF"/>
    <w:rsid w:val="4C1C0BE5"/>
    <w:rsid w:val="4C1F2F95"/>
    <w:rsid w:val="4C23FF96"/>
    <w:rsid w:val="4C276707"/>
    <w:rsid w:val="4C43CDCC"/>
    <w:rsid w:val="4C46832B"/>
    <w:rsid w:val="4C541972"/>
    <w:rsid w:val="4C5E4970"/>
    <w:rsid w:val="4C677FB4"/>
    <w:rsid w:val="4C680EDB"/>
    <w:rsid w:val="4C800A0C"/>
    <w:rsid w:val="4C82BED6"/>
    <w:rsid w:val="4C8E3653"/>
    <w:rsid w:val="4C97D3AF"/>
    <w:rsid w:val="4CA12040"/>
    <w:rsid w:val="4CBA0794"/>
    <w:rsid w:val="4CBB6205"/>
    <w:rsid w:val="4CBFF9FD"/>
    <w:rsid w:val="4CC9663C"/>
    <w:rsid w:val="4CD2C671"/>
    <w:rsid w:val="4CD3B296"/>
    <w:rsid w:val="4CD87578"/>
    <w:rsid w:val="4CE47974"/>
    <w:rsid w:val="4CEA31A6"/>
    <w:rsid w:val="4CF46DF0"/>
    <w:rsid w:val="4CF6DE51"/>
    <w:rsid w:val="4D02704A"/>
    <w:rsid w:val="4D08516E"/>
    <w:rsid w:val="4D0ECCCF"/>
    <w:rsid w:val="4D1195E5"/>
    <w:rsid w:val="4D274BFD"/>
    <w:rsid w:val="4D27DCF8"/>
    <w:rsid w:val="4D2BCF0D"/>
    <w:rsid w:val="4D2F6D58"/>
    <w:rsid w:val="4D3B7AEB"/>
    <w:rsid w:val="4D3E2672"/>
    <w:rsid w:val="4D4C89CA"/>
    <w:rsid w:val="4D4D0F15"/>
    <w:rsid w:val="4D54B2AF"/>
    <w:rsid w:val="4D5E4890"/>
    <w:rsid w:val="4D60AC16"/>
    <w:rsid w:val="4D644F8B"/>
    <w:rsid w:val="4D67A3FD"/>
    <w:rsid w:val="4D69A86D"/>
    <w:rsid w:val="4D7732FB"/>
    <w:rsid w:val="4D795EA2"/>
    <w:rsid w:val="4D9405D9"/>
    <w:rsid w:val="4D94EDBD"/>
    <w:rsid w:val="4D951D6D"/>
    <w:rsid w:val="4D9EB6A9"/>
    <w:rsid w:val="4DAF0F70"/>
    <w:rsid w:val="4DB0646A"/>
    <w:rsid w:val="4DB23BDD"/>
    <w:rsid w:val="4DB803F1"/>
    <w:rsid w:val="4DBF9189"/>
    <w:rsid w:val="4DC3BCA8"/>
    <w:rsid w:val="4DC92357"/>
    <w:rsid w:val="4DCE968A"/>
    <w:rsid w:val="4DD66532"/>
    <w:rsid w:val="4DDE5132"/>
    <w:rsid w:val="4DE1F4C1"/>
    <w:rsid w:val="4DEC3D21"/>
    <w:rsid w:val="4DF0D043"/>
    <w:rsid w:val="4DF532DE"/>
    <w:rsid w:val="4DF76908"/>
    <w:rsid w:val="4DF8B7C1"/>
    <w:rsid w:val="4E0482EC"/>
    <w:rsid w:val="4E09B701"/>
    <w:rsid w:val="4E0AF220"/>
    <w:rsid w:val="4E0D4835"/>
    <w:rsid w:val="4E2F25A3"/>
    <w:rsid w:val="4E38B120"/>
    <w:rsid w:val="4E39C5B6"/>
    <w:rsid w:val="4E40F010"/>
    <w:rsid w:val="4E4D135A"/>
    <w:rsid w:val="4E4E03FF"/>
    <w:rsid w:val="4E4E33BA"/>
    <w:rsid w:val="4E50EA91"/>
    <w:rsid w:val="4E5A9344"/>
    <w:rsid w:val="4E667503"/>
    <w:rsid w:val="4E865C12"/>
    <w:rsid w:val="4E86DB47"/>
    <w:rsid w:val="4E8D48C5"/>
    <w:rsid w:val="4E8D4B0D"/>
    <w:rsid w:val="4E932E1F"/>
    <w:rsid w:val="4E9FF686"/>
    <w:rsid w:val="4EA96BBC"/>
    <w:rsid w:val="4EADBA57"/>
    <w:rsid w:val="4EAF977F"/>
    <w:rsid w:val="4EBF0D71"/>
    <w:rsid w:val="4EC99AFF"/>
    <w:rsid w:val="4ED8550E"/>
    <w:rsid w:val="4ED8A7E6"/>
    <w:rsid w:val="4EDA2861"/>
    <w:rsid w:val="4EDE69E4"/>
    <w:rsid w:val="4EE7849E"/>
    <w:rsid w:val="4EE871F0"/>
    <w:rsid w:val="4EF7DD40"/>
    <w:rsid w:val="4EFC7728"/>
    <w:rsid w:val="4F066FB6"/>
    <w:rsid w:val="4F0C33B0"/>
    <w:rsid w:val="4F0D7DCD"/>
    <w:rsid w:val="4F1B5147"/>
    <w:rsid w:val="4F1C91E6"/>
    <w:rsid w:val="4F2A685C"/>
    <w:rsid w:val="4F303020"/>
    <w:rsid w:val="4F3048F6"/>
    <w:rsid w:val="4F30FBD9"/>
    <w:rsid w:val="4F3CAF8E"/>
    <w:rsid w:val="4F3F1947"/>
    <w:rsid w:val="4F416137"/>
    <w:rsid w:val="4F437A1C"/>
    <w:rsid w:val="4F4FBB47"/>
    <w:rsid w:val="4F5C243C"/>
    <w:rsid w:val="4F60BC7E"/>
    <w:rsid w:val="4F67DDA9"/>
    <w:rsid w:val="4F6F8725"/>
    <w:rsid w:val="4F71404E"/>
    <w:rsid w:val="4F714794"/>
    <w:rsid w:val="4F7FB1D8"/>
    <w:rsid w:val="4F81A519"/>
    <w:rsid w:val="4F8B0369"/>
    <w:rsid w:val="4F8CD5C4"/>
    <w:rsid w:val="4F921F68"/>
    <w:rsid w:val="4F92730D"/>
    <w:rsid w:val="4F9A7AA7"/>
    <w:rsid w:val="4FA63E35"/>
    <w:rsid w:val="4FB372A2"/>
    <w:rsid w:val="4FB5D405"/>
    <w:rsid w:val="4FC63013"/>
    <w:rsid w:val="4FCD0BA4"/>
    <w:rsid w:val="4FD13B7C"/>
    <w:rsid w:val="4FE77A5F"/>
    <w:rsid w:val="4FEEC228"/>
    <w:rsid w:val="4FFE588E"/>
    <w:rsid w:val="5003CBB4"/>
    <w:rsid w:val="5017C9CF"/>
    <w:rsid w:val="50195B33"/>
    <w:rsid w:val="501CB6AA"/>
    <w:rsid w:val="5031438D"/>
    <w:rsid w:val="503D7615"/>
    <w:rsid w:val="503D7D59"/>
    <w:rsid w:val="5046893E"/>
    <w:rsid w:val="5046B147"/>
    <w:rsid w:val="504FBC6F"/>
    <w:rsid w:val="505085A4"/>
    <w:rsid w:val="50517572"/>
    <w:rsid w:val="50572D93"/>
    <w:rsid w:val="505C083C"/>
    <w:rsid w:val="505C7C00"/>
    <w:rsid w:val="50623643"/>
    <w:rsid w:val="50653192"/>
    <w:rsid w:val="506C9095"/>
    <w:rsid w:val="507D1B5C"/>
    <w:rsid w:val="5086711C"/>
    <w:rsid w:val="5089D880"/>
    <w:rsid w:val="508FC6E1"/>
    <w:rsid w:val="5095A9B8"/>
    <w:rsid w:val="50977EDB"/>
    <w:rsid w:val="50A83139"/>
    <w:rsid w:val="50A832CB"/>
    <w:rsid w:val="50B08DB1"/>
    <w:rsid w:val="50BD8CEE"/>
    <w:rsid w:val="50C2FA51"/>
    <w:rsid w:val="50C38BC6"/>
    <w:rsid w:val="50C5D59F"/>
    <w:rsid w:val="50D02BD9"/>
    <w:rsid w:val="50DBE50E"/>
    <w:rsid w:val="50E06E34"/>
    <w:rsid w:val="50E6CF2D"/>
    <w:rsid w:val="50F55ECC"/>
    <w:rsid w:val="50FA1589"/>
    <w:rsid w:val="50FD8CB5"/>
    <w:rsid w:val="50FE28B3"/>
    <w:rsid w:val="5107C46F"/>
    <w:rsid w:val="512A23B2"/>
    <w:rsid w:val="513549DA"/>
    <w:rsid w:val="5135E538"/>
    <w:rsid w:val="514A6DAD"/>
    <w:rsid w:val="514D5DC4"/>
    <w:rsid w:val="51510625"/>
    <w:rsid w:val="515744D6"/>
    <w:rsid w:val="5158345E"/>
    <w:rsid w:val="516036C5"/>
    <w:rsid w:val="51660508"/>
    <w:rsid w:val="5175B546"/>
    <w:rsid w:val="517E5729"/>
    <w:rsid w:val="51859DC3"/>
    <w:rsid w:val="518BBB44"/>
    <w:rsid w:val="51945449"/>
    <w:rsid w:val="51A4B2F5"/>
    <w:rsid w:val="51A6A0A8"/>
    <w:rsid w:val="51AD4282"/>
    <w:rsid w:val="51B37836"/>
    <w:rsid w:val="51B9C5DA"/>
    <w:rsid w:val="51BA0EC7"/>
    <w:rsid w:val="51BCA053"/>
    <w:rsid w:val="51C1077B"/>
    <w:rsid w:val="51C14ECB"/>
    <w:rsid w:val="51C321E5"/>
    <w:rsid w:val="51CBCD59"/>
    <w:rsid w:val="51DD8528"/>
    <w:rsid w:val="51E2EDA8"/>
    <w:rsid w:val="51E80149"/>
    <w:rsid w:val="51EA2EA2"/>
    <w:rsid w:val="51EB085F"/>
    <w:rsid w:val="51EDB284"/>
    <w:rsid w:val="51FBD9B0"/>
    <w:rsid w:val="51FC77FA"/>
    <w:rsid w:val="520D7418"/>
    <w:rsid w:val="520EB9FE"/>
    <w:rsid w:val="5217F8AE"/>
    <w:rsid w:val="521C566C"/>
    <w:rsid w:val="521FC2AC"/>
    <w:rsid w:val="522025C6"/>
    <w:rsid w:val="522BE3CB"/>
    <w:rsid w:val="522BE5C3"/>
    <w:rsid w:val="523BAB68"/>
    <w:rsid w:val="52403274"/>
    <w:rsid w:val="52476776"/>
    <w:rsid w:val="5251BBAD"/>
    <w:rsid w:val="52545EBE"/>
    <w:rsid w:val="52574109"/>
    <w:rsid w:val="5259292C"/>
    <w:rsid w:val="5262B527"/>
    <w:rsid w:val="5265B84A"/>
    <w:rsid w:val="526931C2"/>
    <w:rsid w:val="526B24FD"/>
    <w:rsid w:val="526BEEB6"/>
    <w:rsid w:val="526E1CBD"/>
    <w:rsid w:val="52748F17"/>
    <w:rsid w:val="527CA810"/>
    <w:rsid w:val="528A72A7"/>
    <w:rsid w:val="52931BF3"/>
    <w:rsid w:val="52A48F99"/>
    <w:rsid w:val="52B046AC"/>
    <w:rsid w:val="52B6AAD1"/>
    <w:rsid w:val="52C08D76"/>
    <w:rsid w:val="52C81729"/>
    <w:rsid w:val="52CAFE91"/>
    <w:rsid w:val="52CF8CB6"/>
    <w:rsid w:val="52D469FA"/>
    <w:rsid w:val="52D95DBF"/>
    <w:rsid w:val="52D9AC5C"/>
    <w:rsid w:val="52E1B530"/>
    <w:rsid w:val="52F2B1EE"/>
    <w:rsid w:val="52F3E65C"/>
    <w:rsid w:val="52F651E5"/>
    <w:rsid w:val="530F5EAE"/>
    <w:rsid w:val="5313AC7F"/>
    <w:rsid w:val="5315F002"/>
    <w:rsid w:val="5317B0FE"/>
    <w:rsid w:val="531AD1EC"/>
    <w:rsid w:val="531DA460"/>
    <w:rsid w:val="533ACB79"/>
    <w:rsid w:val="533B2F6D"/>
    <w:rsid w:val="533B972E"/>
    <w:rsid w:val="5341ABB7"/>
    <w:rsid w:val="5344D7D5"/>
    <w:rsid w:val="5346E85D"/>
    <w:rsid w:val="53496778"/>
    <w:rsid w:val="534C4827"/>
    <w:rsid w:val="5356ADE4"/>
    <w:rsid w:val="535C850C"/>
    <w:rsid w:val="5365EF3B"/>
    <w:rsid w:val="5367077D"/>
    <w:rsid w:val="536AA227"/>
    <w:rsid w:val="536F8ABE"/>
    <w:rsid w:val="53764C96"/>
    <w:rsid w:val="537A9A44"/>
    <w:rsid w:val="539064F4"/>
    <w:rsid w:val="53A1B551"/>
    <w:rsid w:val="53A1C4AC"/>
    <w:rsid w:val="53A25B05"/>
    <w:rsid w:val="53A2DD73"/>
    <w:rsid w:val="53ACAA3B"/>
    <w:rsid w:val="53BFCE8A"/>
    <w:rsid w:val="53C3245E"/>
    <w:rsid w:val="53CBB827"/>
    <w:rsid w:val="53E1CAE3"/>
    <w:rsid w:val="53EA5C12"/>
    <w:rsid w:val="53F47829"/>
    <w:rsid w:val="53FB0845"/>
    <w:rsid w:val="54004503"/>
    <w:rsid w:val="54039173"/>
    <w:rsid w:val="54041B51"/>
    <w:rsid w:val="540E4C2E"/>
    <w:rsid w:val="541A6F20"/>
    <w:rsid w:val="541F2EF0"/>
    <w:rsid w:val="542185F8"/>
    <w:rsid w:val="542B40A2"/>
    <w:rsid w:val="5430E6CF"/>
    <w:rsid w:val="544C26F7"/>
    <w:rsid w:val="546179C5"/>
    <w:rsid w:val="54669B28"/>
    <w:rsid w:val="54689E7F"/>
    <w:rsid w:val="546DD1C0"/>
    <w:rsid w:val="54746635"/>
    <w:rsid w:val="54884326"/>
    <w:rsid w:val="548B2026"/>
    <w:rsid w:val="548DCE75"/>
    <w:rsid w:val="54900E3A"/>
    <w:rsid w:val="54959F66"/>
    <w:rsid w:val="549FC388"/>
    <w:rsid w:val="54A0EFBC"/>
    <w:rsid w:val="54A150D9"/>
    <w:rsid w:val="54A5DC39"/>
    <w:rsid w:val="54CF17C9"/>
    <w:rsid w:val="54DD7452"/>
    <w:rsid w:val="54E0CFEA"/>
    <w:rsid w:val="54E7F199"/>
    <w:rsid w:val="54F720A4"/>
    <w:rsid w:val="5502A7B9"/>
    <w:rsid w:val="55080B5F"/>
    <w:rsid w:val="55239B5E"/>
    <w:rsid w:val="5523C901"/>
    <w:rsid w:val="5525EA76"/>
    <w:rsid w:val="5527158D"/>
    <w:rsid w:val="552A9D01"/>
    <w:rsid w:val="552F18FC"/>
    <w:rsid w:val="55324056"/>
    <w:rsid w:val="55344DBC"/>
    <w:rsid w:val="553A876A"/>
    <w:rsid w:val="553C145A"/>
    <w:rsid w:val="553E0278"/>
    <w:rsid w:val="554A4398"/>
    <w:rsid w:val="555353EB"/>
    <w:rsid w:val="555D66BB"/>
    <w:rsid w:val="5561CBCD"/>
    <w:rsid w:val="55621840"/>
    <w:rsid w:val="5565C8BF"/>
    <w:rsid w:val="556A581A"/>
    <w:rsid w:val="556AA61A"/>
    <w:rsid w:val="558820C8"/>
    <w:rsid w:val="5589B0A2"/>
    <w:rsid w:val="558A6D60"/>
    <w:rsid w:val="558CCF1D"/>
    <w:rsid w:val="55ABAF3E"/>
    <w:rsid w:val="55AD06E4"/>
    <w:rsid w:val="55BFC231"/>
    <w:rsid w:val="55CF5943"/>
    <w:rsid w:val="55D897A3"/>
    <w:rsid w:val="55D91C7F"/>
    <w:rsid w:val="55D9B103"/>
    <w:rsid w:val="55DA21C1"/>
    <w:rsid w:val="55E152DF"/>
    <w:rsid w:val="55E2EF7B"/>
    <w:rsid w:val="55E90BDE"/>
    <w:rsid w:val="55F7C7B3"/>
    <w:rsid w:val="55F93A58"/>
    <w:rsid w:val="56060963"/>
    <w:rsid w:val="560D8E24"/>
    <w:rsid w:val="5612E7A6"/>
    <w:rsid w:val="5612FFFA"/>
    <w:rsid w:val="5614CD52"/>
    <w:rsid w:val="561505E9"/>
    <w:rsid w:val="56154123"/>
    <w:rsid w:val="5617109A"/>
    <w:rsid w:val="56393892"/>
    <w:rsid w:val="56411867"/>
    <w:rsid w:val="5642F918"/>
    <w:rsid w:val="564B0BBA"/>
    <w:rsid w:val="564F216B"/>
    <w:rsid w:val="5650B406"/>
    <w:rsid w:val="5652DC00"/>
    <w:rsid w:val="5656D35E"/>
    <w:rsid w:val="565A9040"/>
    <w:rsid w:val="565B0D4E"/>
    <w:rsid w:val="565F374C"/>
    <w:rsid w:val="5662A4AB"/>
    <w:rsid w:val="566EB41D"/>
    <w:rsid w:val="566F7FD9"/>
    <w:rsid w:val="56702293"/>
    <w:rsid w:val="5676132B"/>
    <w:rsid w:val="567B5A40"/>
    <w:rsid w:val="567CA36A"/>
    <w:rsid w:val="5692C325"/>
    <w:rsid w:val="569456D8"/>
    <w:rsid w:val="56977805"/>
    <w:rsid w:val="56A2E35C"/>
    <w:rsid w:val="56A7B964"/>
    <w:rsid w:val="56B043B3"/>
    <w:rsid w:val="56B7FA3D"/>
    <w:rsid w:val="56BDD817"/>
    <w:rsid w:val="56C237DE"/>
    <w:rsid w:val="56E39588"/>
    <w:rsid w:val="56E92761"/>
    <w:rsid w:val="56F6D3B3"/>
    <w:rsid w:val="56F9D1E0"/>
    <w:rsid w:val="5718BCAE"/>
    <w:rsid w:val="57290E9B"/>
    <w:rsid w:val="572A947C"/>
    <w:rsid w:val="57316F96"/>
    <w:rsid w:val="57363450"/>
    <w:rsid w:val="5739742F"/>
    <w:rsid w:val="573CCE70"/>
    <w:rsid w:val="5741637F"/>
    <w:rsid w:val="5741971A"/>
    <w:rsid w:val="5742C699"/>
    <w:rsid w:val="5746E657"/>
    <w:rsid w:val="575F1659"/>
    <w:rsid w:val="576E3E09"/>
    <w:rsid w:val="57753525"/>
    <w:rsid w:val="5775A319"/>
    <w:rsid w:val="5776A84B"/>
    <w:rsid w:val="577866DD"/>
    <w:rsid w:val="577B6F71"/>
    <w:rsid w:val="57917100"/>
    <w:rsid w:val="57945FDA"/>
    <w:rsid w:val="57BA57FF"/>
    <w:rsid w:val="57BAAD1D"/>
    <w:rsid w:val="57C65204"/>
    <w:rsid w:val="57CBB617"/>
    <w:rsid w:val="57D3EBB1"/>
    <w:rsid w:val="57DC2786"/>
    <w:rsid w:val="57DF0799"/>
    <w:rsid w:val="57E559D0"/>
    <w:rsid w:val="57E815AA"/>
    <w:rsid w:val="57E8301E"/>
    <w:rsid w:val="57ED09AC"/>
    <w:rsid w:val="57F1910E"/>
    <w:rsid w:val="57F30D3B"/>
    <w:rsid w:val="57F4457C"/>
    <w:rsid w:val="57F46E54"/>
    <w:rsid w:val="57FC5D2B"/>
    <w:rsid w:val="57FF19EC"/>
    <w:rsid w:val="5810669E"/>
    <w:rsid w:val="58223A36"/>
    <w:rsid w:val="582F4EEA"/>
    <w:rsid w:val="583837AE"/>
    <w:rsid w:val="58460855"/>
    <w:rsid w:val="584A8C8E"/>
    <w:rsid w:val="584B6ECA"/>
    <w:rsid w:val="58573BCF"/>
    <w:rsid w:val="5858424E"/>
    <w:rsid w:val="5868091A"/>
    <w:rsid w:val="586949B8"/>
    <w:rsid w:val="586A6CAC"/>
    <w:rsid w:val="587C7D77"/>
    <w:rsid w:val="587FD443"/>
    <w:rsid w:val="5880D737"/>
    <w:rsid w:val="588A0BFC"/>
    <w:rsid w:val="589796E6"/>
    <w:rsid w:val="58A163DF"/>
    <w:rsid w:val="58A3AE89"/>
    <w:rsid w:val="58A7D80A"/>
    <w:rsid w:val="58AC1C98"/>
    <w:rsid w:val="58B59C46"/>
    <w:rsid w:val="58B5C08C"/>
    <w:rsid w:val="58BE8949"/>
    <w:rsid w:val="58C15378"/>
    <w:rsid w:val="58C7DE89"/>
    <w:rsid w:val="58D7E341"/>
    <w:rsid w:val="58DE316D"/>
    <w:rsid w:val="58E946CC"/>
    <w:rsid w:val="59036103"/>
    <w:rsid w:val="590B55D2"/>
    <w:rsid w:val="591C8A16"/>
    <w:rsid w:val="59261203"/>
    <w:rsid w:val="592A0FA5"/>
    <w:rsid w:val="592B22B0"/>
    <w:rsid w:val="5930B722"/>
    <w:rsid w:val="594DBA99"/>
    <w:rsid w:val="595EDCB1"/>
    <w:rsid w:val="5963A088"/>
    <w:rsid w:val="5966ADA1"/>
    <w:rsid w:val="5972B63C"/>
    <w:rsid w:val="59782D41"/>
    <w:rsid w:val="597C4AFD"/>
    <w:rsid w:val="597D79A9"/>
    <w:rsid w:val="597D79DB"/>
    <w:rsid w:val="5997B83F"/>
    <w:rsid w:val="599A1AEB"/>
    <w:rsid w:val="599CCF7F"/>
    <w:rsid w:val="59B42C67"/>
    <w:rsid w:val="59B5E9D4"/>
    <w:rsid w:val="59B780AA"/>
    <w:rsid w:val="59BA6A19"/>
    <w:rsid w:val="59BB6AE6"/>
    <w:rsid w:val="59C2B74A"/>
    <w:rsid w:val="59C33E3B"/>
    <w:rsid w:val="59CF6987"/>
    <w:rsid w:val="59CF7D99"/>
    <w:rsid w:val="59E1B397"/>
    <w:rsid w:val="59E1C6C9"/>
    <w:rsid w:val="59E5FA5C"/>
    <w:rsid w:val="59F31B13"/>
    <w:rsid w:val="5A0A7DA7"/>
    <w:rsid w:val="5A148449"/>
    <w:rsid w:val="5A1B5886"/>
    <w:rsid w:val="5A1F5A85"/>
    <w:rsid w:val="5A205E8C"/>
    <w:rsid w:val="5A2389D6"/>
    <w:rsid w:val="5A39FAE9"/>
    <w:rsid w:val="5A3B17EC"/>
    <w:rsid w:val="5A4FB4C7"/>
    <w:rsid w:val="5A50AC6C"/>
    <w:rsid w:val="5A52305B"/>
    <w:rsid w:val="5A59B548"/>
    <w:rsid w:val="5A5C8838"/>
    <w:rsid w:val="5A5E218F"/>
    <w:rsid w:val="5A6C934D"/>
    <w:rsid w:val="5A6E5601"/>
    <w:rsid w:val="5A70B97F"/>
    <w:rsid w:val="5A7AC030"/>
    <w:rsid w:val="5A800E6D"/>
    <w:rsid w:val="5A874BB7"/>
    <w:rsid w:val="5A922EF0"/>
    <w:rsid w:val="5A9792D9"/>
    <w:rsid w:val="5AA2BBEA"/>
    <w:rsid w:val="5AA682E0"/>
    <w:rsid w:val="5AA74C52"/>
    <w:rsid w:val="5ABFA54B"/>
    <w:rsid w:val="5AC17931"/>
    <w:rsid w:val="5AC56305"/>
    <w:rsid w:val="5ACE8F54"/>
    <w:rsid w:val="5AD1CAD8"/>
    <w:rsid w:val="5AECE3EE"/>
    <w:rsid w:val="5AF992A0"/>
    <w:rsid w:val="5B090413"/>
    <w:rsid w:val="5B0BFEBD"/>
    <w:rsid w:val="5B163476"/>
    <w:rsid w:val="5B203A44"/>
    <w:rsid w:val="5B2D6EE3"/>
    <w:rsid w:val="5B310746"/>
    <w:rsid w:val="5B41BBA1"/>
    <w:rsid w:val="5B4BB097"/>
    <w:rsid w:val="5B5AD113"/>
    <w:rsid w:val="5B5B519F"/>
    <w:rsid w:val="5B634B04"/>
    <w:rsid w:val="5B6E943E"/>
    <w:rsid w:val="5B70F489"/>
    <w:rsid w:val="5B7D6B84"/>
    <w:rsid w:val="5B7E3F41"/>
    <w:rsid w:val="5B8574E7"/>
    <w:rsid w:val="5B8602B4"/>
    <w:rsid w:val="5B86EE7A"/>
    <w:rsid w:val="5B8D20D1"/>
    <w:rsid w:val="5B9298D6"/>
    <w:rsid w:val="5B9A6613"/>
    <w:rsid w:val="5BA95C60"/>
    <w:rsid w:val="5BB57061"/>
    <w:rsid w:val="5BB97EA0"/>
    <w:rsid w:val="5BC0D77F"/>
    <w:rsid w:val="5BC97167"/>
    <w:rsid w:val="5BD63A24"/>
    <w:rsid w:val="5BDCB6C0"/>
    <w:rsid w:val="5BDD5804"/>
    <w:rsid w:val="5BDD8CD9"/>
    <w:rsid w:val="5BE85F3B"/>
    <w:rsid w:val="5BEBE644"/>
    <w:rsid w:val="5BF2AB5C"/>
    <w:rsid w:val="5BFE346E"/>
    <w:rsid w:val="5C044B63"/>
    <w:rsid w:val="5C04F749"/>
    <w:rsid w:val="5C0ADBEB"/>
    <w:rsid w:val="5C0CEF52"/>
    <w:rsid w:val="5C191B1E"/>
    <w:rsid w:val="5C1D32FD"/>
    <w:rsid w:val="5C27DEB2"/>
    <w:rsid w:val="5C2B2DE5"/>
    <w:rsid w:val="5C2D2936"/>
    <w:rsid w:val="5C38F786"/>
    <w:rsid w:val="5C3BADC5"/>
    <w:rsid w:val="5C3D13FE"/>
    <w:rsid w:val="5C3E23DF"/>
    <w:rsid w:val="5C4D0756"/>
    <w:rsid w:val="5C516D4F"/>
    <w:rsid w:val="5C559AF9"/>
    <w:rsid w:val="5C5EA204"/>
    <w:rsid w:val="5C6B1911"/>
    <w:rsid w:val="5C6B5A9D"/>
    <w:rsid w:val="5C6CD36B"/>
    <w:rsid w:val="5C71C52C"/>
    <w:rsid w:val="5C75A0CB"/>
    <w:rsid w:val="5C75F3B3"/>
    <w:rsid w:val="5C7E3493"/>
    <w:rsid w:val="5C85ABB6"/>
    <w:rsid w:val="5C9CD5F9"/>
    <w:rsid w:val="5CA2D095"/>
    <w:rsid w:val="5CB0E70B"/>
    <w:rsid w:val="5CB31C37"/>
    <w:rsid w:val="5CB7AC16"/>
    <w:rsid w:val="5CB9B89C"/>
    <w:rsid w:val="5CBEA287"/>
    <w:rsid w:val="5CC02481"/>
    <w:rsid w:val="5CC0EE6A"/>
    <w:rsid w:val="5CCB05FE"/>
    <w:rsid w:val="5CD0AFAF"/>
    <w:rsid w:val="5CDA839F"/>
    <w:rsid w:val="5CDD32CD"/>
    <w:rsid w:val="5CEAF39A"/>
    <w:rsid w:val="5CEE13D5"/>
    <w:rsid w:val="5CF238FD"/>
    <w:rsid w:val="5CF6D141"/>
    <w:rsid w:val="5CFE2788"/>
    <w:rsid w:val="5D0378AC"/>
    <w:rsid w:val="5D0A604A"/>
    <w:rsid w:val="5D110DF1"/>
    <w:rsid w:val="5D114C0C"/>
    <w:rsid w:val="5D17DB01"/>
    <w:rsid w:val="5D28D014"/>
    <w:rsid w:val="5D3009C9"/>
    <w:rsid w:val="5D384A89"/>
    <w:rsid w:val="5D3E0743"/>
    <w:rsid w:val="5D47B6BF"/>
    <w:rsid w:val="5D48230B"/>
    <w:rsid w:val="5D4871B8"/>
    <w:rsid w:val="5D4A6FA0"/>
    <w:rsid w:val="5D4E10CD"/>
    <w:rsid w:val="5D54F7A4"/>
    <w:rsid w:val="5D5587B0"/>
    <w:rsid w:val="5D5FA578"/>
    <w:rsid w:val="5D6B1D13"/>
    <w:rsid w:val="5D74D377"/>
    <w:rsid w:val="5D830CA3"/>
    <w:rsid w:val="5D8A52BF"/>
    <w:rsid w:val="5D8D6C84"/>
    <w:rsid w:val="5D9123B4"/>
    <w:rsid w:val="5D920281"/>
    <w:rsid w:val="5D9346CB"/>
    <w:rsid w:val="5D956D24"/>
    <w:rsid w:val="5D9AA117"/>
    <w:rsid w:val="5DA25B44"/>
    <w:rsid w:val="5DB6C649"/>
    <w:rsid w:val="5DD7AF1F"/>
    <w:rsid w:val="5DE743EC"/>
    <w:rsid w:val="5DE79AF0"/>
    <w:rsid w:val="5DF53C87"/>
    <w:rsid w:val="5DFB8D14"/>
    <w:rsid w:val="5DFC739F"/>
    <w:rsid w:val="5DFDEC77"/>
    <w:rsid w:val="5E031266"/>
    <w:rsid w:val="5E075396"/>
    <w:rsid w:val="5E0A2AA1"/>
    <w:rsid w:val="5E19FCCF"/>
    <w:rsid w:val="5E1E6734"/>
    <w:rsid w:val="5E1FD8BB"/>
    <w:rsid w:val="5E26E17F"/>
    <w:rsid w:val="5E3169EA"/>
    <w:rsid w:val="5E324CAC"/>
    <w:rsid w:val="5E37E3BB"/>
    <w:rsid w:val="5E3B68DD"/>
    <w:rsid w:val="5E4AB8E3"/>
    <w:rsid w:val="5E4F6564"/>
    <w:rsid w:val="5E587035"/>
    <w:rsid w:val="5E695C0C"/>
    <w:rsid w:val="5E6B749C"/>
    <w:rsid w:val="5E6DFFF9"/>
    <w:rsid w:val="5E78C1F9"/>
    <w:rsid w:val="5E7DDA96"/>
    <w:rsid w:val="5E7F4DBD"/>
    <w:rsid w:val="5E95CCC0"/>
    <w:rsid w:val="5E96BBB7"/>
    <w:rsid w:val="5E990BF1"/>
    <w:rsid w:val="5EA22977"/>
    <w:rsid w:val="5EA8C6ED"/>
    <w:rsid w:val="5EAAC6BE"/>
    <w:rsid w:val="5EB27246"/>
    <w:rsid w:val="5EB2F327"/>
    <w:rsid w:val="5EB38582"/>
    <w:rsid w:val="5EB64198"/>
    <w:rsid w:val="5EC0ACB4"/>
    <w:rsid w:val="5ECFB2BB"/>
    <w:rsid w:val="5ED3CED9"/>
    <w:rsid w:val="5ED6BB41"/>
    <w:rsid w:val="5ED718E3"/>
    <w:rsid w:val="5EDCA003"/>
    <w:rsid w:val="5EDE39E9"/>
    <w:rsid w:val="5EFF6137"/>
    <w:rsid w:val="5F06384B"/>
    <w:rsid w:val="5F087189"/>
    <w:rsid w:val="5F0E30A6"/>
    <w:rsid w:val="5F1346D1"/>
    <w:rsid w:val="5F1564D7"/>
    <w:rsid w:val="5F1766C8"/>
    <w:rsid w:val="5F2750BC"/>
    <w:rsid w:val="5F28A8BF"/>
    <w:rsid w:val="5F2A9F17"/>
    <w:rsid w:val="5F2B908B"/>
    <w:rsid w:val="5F30E2CE"/>
    <w:rsid w:val="5F30F8CB"/>
    <w:rsid w:val="5F37154C"/>
    <w:rsid w:val="5F37CDD7"/>
    <w:rsid w:val="5F46AC11"/>
    <w:rsid w:val="5F476132"/>
    <w:rsid w:val="5F52F53E"/>
    <w:rsid w:val="5F530652"/>
    <w:rsid w:val="5F60F2E9"/>
    <w:rsid w:val="5F622D2F"/>
    <w:rsid w:val="5F649AB6"/>
    <w:rsid w:val="5F675A27"/>
    <w:rsid w:val="5F6770E1"/>
    <w:rsid w:val="5F6BCC3C"/>
    <w:rsid w:val="5F77902C"/>
    <w:rsid w:val="5F790D53"/>
    <w:rsid w:val="5F7BFAF9"/>
    <w:rsid w:val="5F7F38FB"/>
    <w:rsid w:val="5F7FCF8D"/>
    <w:rsid w:val="5F87A308"/>
    <w:rsid w:val="5F8BB068"/>
    <w:rsid w:val="5F96E6C7"/>
    <w:rsid w:val="5F981727"/>
    <w:rsid w:val="5FA45B99"/>
    <w:rsid w:val="5FA9A548"/>
    <w:rsid w:val="5FAA1A3D"/>
    <w:rsid w:val="5FAF31C8"/>
    <w:rsid w:val="5FB2979F"/>
    <w:rsid w:val="5FC76311"/>
    <w:rsid w:val="5FC79AB1"/>
    <w:rsid w:val="5FCA98E8"/>
    <w:rsid w:val="5FCD53CA"/>
    <w:rsid w:val="5FCFAF07"/>
    <w:rsid w:val="5FDEF042"/>
    <w:rsid w:val="5FE24950"/>
    <w:rsid w:val="5FEB5C98"/>
    <w:rsid w:val="5FFD90A2"/>
    <w:rsid w:val="5FFF354F"/>
    <w:rsid w:val="6005A006"/>
    <w:rsid w:val="60089269"/>
    <w:rsid w:val="601D1123"/>
    <w:rsid w:val="601E234D"/>
    <w:rsid w:val="6020B31C"/>
    <w:rsid w:val="602A7C20"/>
    <w:rsid w:val="602F79C5"/>
    <w:rsid w:val="60349032"/>
    <w:rsid w:val="60354552"/>
    <w:rsid w:val="6036D1CF"/>
    <w:rsid w:val="604308A9"/>
    <w:rsid w:val="604F4806"/>
    <w:rsid w:val="604F8014"/>
    <w:rsid w:val="6051EA0B"/>
    <w:rsid w:val="6055D093"/>
    <w:rsid w:val="606A32F5"/>
    <w:rsid w:val="60754CC2"/>
    <w:rsid w:val="607C63E7"/>
    <w:rsid w:val="608045AF"/>
    <w:rsid w:val="6080A7B9"/>
    <w:rsid w:val="60942C22"/>
    <w:rsid w:val="60A634D2"/>
    <w:rsid w:val="60A9AC50"/>
    <w:rsid w:val="60B54784"/>
    <w:rsid w:val="60BDBCED"/>
    <w:rsid w:val="60E06BEE"/>
    <w:rsid w:val="60E77597"/>
    <w:rsid w:val="60E7B8B6"/>
    <w:rsid w:val="60F9CB3B"/>
    <w:rsid w:val="61022974"/>
    <w:rsid w:val="61056A53"/>
    <w:rsid w:val="610646A1"/>
    <w:rsid w:val="61077F5A"/>
    <w:rsid w:val="6109F1CE"/>
    <w:rsid w:val="61176D72"/>
    <w:rsid w:val="61196F0B"/>
    <w:rsid w:val="6119AF6E"/>
    <w:rsid w:val="611BAB2C"/>
    <w:rsid w:val="611F2583"/>
    <w:rsid w:val="612A8CAE"/>
    <w:rsid w:val="612B37DA"/>
    <w:rsid w:val="612C70DA"/>
    <w:rsid w:val="6130D177"/>
    <w:rsid w:val="61323328"/>
    <w:rsid w:val="613FF753"/>
    <w:rsid w:val="61428637"/>
    <w:rsid w:val="6146E34A"/>
    <w:rsid w:val="6148F606"/>
    <w:rsid w:val="614C9B10"/>
    <w:rsid w:val="6172D149"/>
    <w:rsid w:val="6174D10A"/>
    <w:rsid w:val="61761BEF"/>
    <w:rsid w:val="6197499C"/>
    <w:rsid w:val="6198D93F"/>
    <w:rsid w:val="6199BF02"/>
    <w:rsid w:val="61AB2F4B"/>
    <w:rsid w:val="61AD690B"/>
    <w:rsid w:val="61BDE24E"/>
    <w:rsid w:val="61BEB64C"/>
    <w:rsid w:val="61BF0975"/>
    <w:rsid w:val="61C2B524"/>
    <w:rsid w:val="61CEEBE4"/>
    <w:rsid w:val="61DDC8C3"/>
    <w:rsid w:val="61E126BC"/>
    <w:rsid w:val="61F38117"/>
    <w:rsid w:val="61F59850"/>
    <w:rsid w:val="61F73E27"/>
    <w:rsid w:val="61F75FBB"/>
    <w:rsid w:val="61F980DD"/>
    <w:rsid w:val="61FBCFF8"/>
    <w:rsid w:val="620287CF"/>
    <w:rsid w:val="62120BFF"/>
    <w:rsid w:val="6218AF95"/>
    <w:rsid w:val="621FB8B8"/>
    <w:rsid w:val="622FC05E"/>
    <w:rsid w:val="62317AB5"/>
    <w:rsid w:val="623A7A58"/>
    <w:rsid w:val="623AC5C0"/>
    <w:rsid w:val="623D66A7"/>
    <w:rsid w:val="623D6FD9"/>
    <w:rsid w:val="623E81AE"/>
    <w:rsid w:val="6240E7E3"/>
    <w:rsid w:val="62456A6C"/>
    <w:rsid w:val="62513826"/>
    <w:rsid w:val="6256C420"/>
    <w:rsid w:val="625DE7B9"/>
    <w:rsid w:val="6265BA7D"/>
    <w:rsid w:val="6267C875"/>
    <w:rsid w:val="626A153A"/>
    <w:rsid w:val="62723A39"/>
    <w:rsid w:val="6275E7AE"/>
    <w:rsid w:val="627EFF6B"/>
    <w:rsid w:val="628636B7"/>
    <w:rsid w:val="62872EBE"/>
    <w:rsid w:val="628C7ECB"/>
    <w:rsid w:val="62AF4A93"/>
    <w:rsid w:val="62B0FA3B"/>
    <w:rsid w:val="62CB0ECB"/>
    <w:rsid w:val="62CBFD48"/>
    <w:rsid w:val="62DAD54F"/>
    <w:rsid w:val="62DE240F"/>
    <w:rsid w:val="62E46026"/>
    <w:rsid w:val="62E4E14B"/>
    <w:rsid w:val="62E85AAC"/>
    <w:rsid w:val="62E8BBF5"/>
    <w:rsid w:val="62E91931"/>
    <w:rsid w:val="62E96ADA"/>
    <w:rsid w:val="62F0AFCD"/>
    <w:rsid w:val="62FBFCF3"/>
    <w:rsid w:val="630256F9"/>
    <w:rsid w:val="63105EF1"/>
    <w:rsid w:val="6313115C"/>
    <w:rsid w:val="631910CC"/>
    <w:rsid w:val="63253479"/>
    <w:rsid w:val="632AF777"/>
    <w:rsid w:val="633A1986"/>
    <w:rsid w:val="633E6CFC"/>
    <w:rsid w:val="6347C2BA"/>
    <w:rsid w:val="63495E77"/>
    <w:rsid w:val="6353A485"/>
    <w:rsid w:val="635606B9"/>
    <w:rsid w:val="636010B6"/>
    <w:rsid w:val="63682989"/>
    <w:rsid w:val="636CF7B1"/>
    <w:rsid w:val="637291C1"/>
    <w:rsid w:val="637C674D"/>
    <w:rsid w:val="637D2A1F"/>
    <w:rsid w:val="63816C29"/>
    <w:rsid w:val="638457DF"/>
    <w:rsid w:val="6384D662"/>
    <w:rsid w:val="63947C28"/>
    <w:rsid w:val="639D17FD"/>
    <w:rsid w:val="63A61F82"/>
    <w:rsid w:val="63B11761"/>
    <w:rsid w:val="63B140DC"/>
    <w:rsid w:val="63BF1751"/>
    <w:rsid w:val="63C4132E"/>
    <w:rsid w:val="63CD7C20"/>
    <w:rsid w:val="63CE800E"/>
    <w:rsid w:val="63D05682"/>
    <w:rsid w:val="63D0BB6F"/>
    <w:rsid w:val="63D9268E"/>
    <w:rsid w:val="63DCDF5C"/>
    <w:rsid w:val="63E3B76D"/>
    <w:rsid w:val="63E9FA87"/>
    <w:rsid w:val="63F557A3"/>
    <w:rsid w:val="63F8E890"/>
    <w:rsid w:val="63FB6A86"/>
    <w:rsid w:val="64002DD1"/>
    <w:rsid w:val="640CF2BE"/>
    <w:rsid w:val="64101992"/>
    <w:rsid w:val="6417AF2D"/>
    <w:rsid w:val="641E74A9"/>
    <w:rsid w:val="64237128"/>
    <w:rsid w:val="6428050E"/>
    <w:rsid w:val="642B25CB"/>
    <w:rsid w:val="642B5368"/>
    <w:rsid w:val="642E4130"/>
    <w:rsid w:val="642FD3ED"/>
    <w:rsid w:val="64387928"/>
    <w:rsid w:val="643F1947"/>
    <w:rsid w:val="64435536"/>
    <w:rsid w:val="64503518"/>
    <w:rsid w:val="645CDE39"/>
    <w:rsid w:val="645F488A"/>
    <w:rsid w:val="6461BB87"/>
    <w:rsid w:val="646251A2"/>
    <w:rsid w:val="6468C4B1"/>
    <w:rsid w:val="6473CD22"/>
    <w:rsid w:val="64866ED4"/>
    <w:rsid w:val="649FB5C1"/>
    <w:rsid w:val="64A86073"/>
    <w:rsid w:val="64B33AE1"/>
    <w:rsid w:val="64B47816"/>
    <w:rsid w:val="64B7A27B"/>
    <w:rsid w:val="64BA6B21"/>
    <w:rsid w:val="64C15CC2"/>
    <w:rsid w:val="64C911AE"/>
    <w:rsid w:val="64DCB372"/>
    <w:rsid w:val="64DDBD98"/>
    <w:rsid w:val="64E87E77"/>
    <w:rsid w:val="64ED95D7"/>
    <w:rsid w:val="65034783"/>
    <w:rsid w:val="6507C79D"/>
    <w:rsid w:val="651BD9E7"/>
    <w:rsid w:val="651DA975"/>
    <w:rsid w:val="6534E083"/>
    <w:rsid w:val="655533F8"/>
    <w:rsid w:val="655A73D8"/>
    <w:rsid w:val="6561D759"/>
    <w:rsid w:val="6562DAD6"/>
    <w:rsid w:val="6576E971"/>
    <w:rsid w:val="657E73DD"/>
    <w:rsid w:val="65844237"/>
    <w:rsid w:val="65899640"/>
    <w:rsid w:val="658D2288"/>
    <w:rsid w:val="658E685B"/>
    <w:rsid w:val="659323D8"/>
    <w:rsid w:val="659FC4D5"/>
    <w:rsid w:val="65B05216"/>
    <w:rsid w:val="65BB2093"/>
    <w:rsid w:val="65CBC768"/>
    <w:rsid w:val="65D9FA36"/>
    <w:rsid w:val="65DBF5CE"/>
    <w:rsid w:val="65DF28B8"/>
    <w:rsid w:val="65E01210"/>
    <w:rsid w:val="65E68463"/>
    <w:rsid w:val="65ED9E6A"/>
    <w:rsid w:val="65F58023"/>
    <w:rsid w:val="65F6CA37"/>
    <w:rsid w:val="6600800C"/>
    <w:rsid w:val="66014ED3"/>
    <w:rsid w:val="6608DAA6"/>
    <w:rsid w:val="6608FBB4"/>
    <w:rsid w:val="660A22A7"/>
    <w:rsid w:val="661AD4EA"/>
    <w:rsid w:val="66265654"/>
    <w:rsid w:val="662A1AEC"/>
    <w:rsid w:val="662D93C0"/>
    <w:rsid w:val="66324512"/>
    <w:rsid w:val="66325D66"/>
    <w:rsid w:val="663B636C"/>
    <w:rsid w:val="664121E2"/>
    <w:rsid w:val="6648EA0F"/>
    <w:rsid w:val="6650D33B"/>
    <w:rsid w:val="665C0A40"/>
    <w:rsid w:val="6662739E"/>
    <w:rsid w:val="667C6E8F"/>
    <w:rsid w:val="668838F4"/>
    <w:rsid w:val="669694B4"/>
    <w:rsid w:val="669A1A16"/>
    <w:rsid w:val="66A0C2DB"/>
    <w:rsid w:val="66A0DFE6"/>
    <w:rsid w:val="66B517AA"/>
    <w:rsid w:val="66BA4B77"/>
    <w:rsid w:val="66BB68FB"/>
    <w:rsid w:val="66BC46CB"/>
    <w:rsid w:val="66C33D9B"/>
    <w:rsid w:val="66C7738F"/>
    <w:rsid w:val="66CEF00A"/>
    <w:rsid w:val="66D1AF1D"/>
    <w:rsid w:val="66E9D2B9"/>
    <w:rsid w:val="66EAAEA7"/>
    <w:rsid w:val="66ED0C42"/>
    <w:rsid w:val="66EFECF7"/>
    <w:rsid w:val="66F4A252"/>
    <w:rsid w:val="66F5010E"/>
    <w:rsid w:val="66F8E4A6"/>
    <w:rsid w:val="6701015C"/>
    <w:rsid w:val="670C6454"/>
    <w:rsid w:val="673F8ED2"/>
    <w:rsid w:val="674C02D5"/>
    <w:rsid w:val="6757EB3C"/>
    <w:rsid w:val="675D025D"/>
    <w:rsid w:val="6764C4A2"/>
    <w:rsid w:val="676E5D98"/>
    <w:rsid w:val="67743938"/>
    <w:rsid w:val="6782653F"/>
    <w:rsid w:val="679015EB"/>
    <w:rsid w:val="679A58D4"/>
    <w:rsid w:val="67A7D813"/>
    <w:rsid w:val="67ABA4E7"/>
    <w:rsid w:val="67B2DAE5"/>
    <w:rsid w:val="67B56247"/>
    <w:rsid w:val="67C7958E"/>
    <w:rsid w:val="67D5CD02"/>
    <w:rsid w:val="67E490F7"/>
    <w:rsid w:val="67F3C374"/>
    <w:rsid w:val="67FED9F3"/>
    <w:rsid w:val="680B772D"/>
    <w:rsid w:val="68237786"/>
    <w:rsid w:val="68250664"/>
    <w:rsid w:val="68262AC1"/>
    <w:rsid w:val="682FBEA4"/>
    <w:rsid w:val="6838C2AB"/>
    <w:rsid w:val="6845783C"/>
    <w:rsid w:val="684DA6E9"/>
    <w:rsid w:val="6866D312"/>
    <w:rsid w:val="6877D175"/>
    <w:rsid w:val="68808A4D"/>
    <w:rsid w:val="68939755"/>
    <w:rsid w:val="68A193CD"/>
    <w:rsid w:val="68A2C4FC"/>
    <w:rsid w:val="68AB001C"/>
    <w:rsid w:val="68B7DB72"/>
    <w:rsid w:val="68B88D67"/>
    <w:rsid w:val="68C1417C"/>
    <w:rsid w:val="68C38D7B"/>
    <w:rsid w:val="68C3943D"/>
    <w:rsid w:val="68D139D5"/>
    <w:rsid w:val="68D18ACC"/>
    <w:rsid w:val="68E1E585"/>
    <w:rsid w:val="68E56054"/>
    <w:rsid w:val="68E5AD44"/>
    <w:rsid w:val="68E6166E"/>
    <w:rsid w:val="68EE2E69"/>
    <w:rsid w:val="68EF50EE"/>
    <w:rsid w:val="68FD4EAE"/>
    <w:rsid w:val="690094E8"/>
    <w:rsid w:val="69020E6A"/>
    <w:rsid w:val="69070BDD"/>
    <w:rsid w:val="69110452"/>
    <w:rsid w:val="6911B302"/>
    <w:rsid w:val="691A9495"/>
    <w:rsid w:val="69265049"/>
    <w:rsid w:val="69297F83"/>
    <w:rsid w:val="692F6BF2"/>
    <w:rsid w:val="693792B9"/>
    <w:rsid w:val="6941232D"/>
    <w:rsid w:val="6953E978"/>
    <w:rsid w:val="6961BA79"/>
    <w:rsid w:val="69681017"/>
    <w:rsid w:val="6972A409"/>
    <w:rsid w:val="69792830"/>
    <w:rsid w:val="697F64F3"/>
    <w:rsid w:val="697F9571"/>
    <w:rsid w:val="69804E4C"/>
    <w:rsid w:val="698119A2"/>
    <w:rsid w:val="69820ECE"/>
    <w:rsid w:val="699D3677"/>
    <w:rsid w:val="69A37F24"/>
    <w:rsid w:val="69B6DD75"/>
    <w:rsid w:val="69BA9BF4"/>
    <w:rsid w:val="69BC4812"/>
    <w:rsid w:val="69C2C0EB"/>
    <w:rsid w:val="69C8C81F"/>
    <w:rsid w:val="69E05C1C"/>
    <w:rsid w:val="69E07E78"/>
    <w:rsid w:val="69E47252"/>
    <w:rsid w:val="69E8B539"/>
    <w:rsid w:val="69EE74BA"/>
    <w:rsid w:val="6A092E45"/>
    <w:rsid w:val="6A099E9C"/>
    <w:rsid w:val="6A0DCEBC"/>
    <w:rsid w:val="6A1DFD9E"/>
    <w:rsid w:val="6A239734"/>
    <w:rsid w:val="6A318EDC"/>
    <w:rsid w:val="6A3603CF"/>
    <w:rsid w:val="6A365F51"/>
    <w:rsid w:val="6A403B7B"/>
    <w:rsid w:val="6A56D908"/>
    <w:rsid w:val="6A57D191"/>
    <w:rsid w:val="6A5DC373"/>
    <w:rsid w:val="6A5F11E6"/>
    <w:rsid w:val="6A6125CD"/>
    <w:rsid w:val="6A66F605"/>
    <w:rsid w:val="6A69FE73"/>
    <w:rsid w:val="6A70A90B"/>
    <w:rsid w:val="6A72359F"/>
    <w:rsid w:val="6A7939B0"/>
    <w:rsid w:val="6A798B3B"/>
    <w:rsid w:val="6A7B1820"/>
    <w:rsid w:val="6A81535A"/>
    <w:rsid w:val="6A843ECD"/>
    <w:rsid w:val="6A954828"/>
    <w:rsid w:val="6A9FE34A"/>
    <w:rsid w:val="6AA20933"/>
    <w:rsid w:val="6AA806DA"/>
    <w:rsid w:val="6AA81331"/>
    <w:rsid w:val="6AB12860"/>
    <w:rsid w:val="6AB4C1E8"/>
    <w:rsid w:val="6AB61146"/>
    <w:rsid w:val="6AB8D574"/>
    <w:rsid w:val="6AC93F35"/>
    <w:rsid w:val="6ACDB812"/>
    <w:rsid w:val="6AD5ABF9"/>
    <w:rsid w:val="6AEA74B0"/>
    <w:rsid w:val="6B0102DE"/>
    <w:rsid w:val="6B10C2F6"/>
    <w:rsid w:val="6B138F82"/>
    <w:rsid w:val="6B1DF749"/>
    <w:rsid w:val="6B210747"/>
    <w:rsid w:val="6B24C846"/>
    <w:rsid w:val="6B365DD8"/>
    <w:rsid w:val="6B3DAEF7"/>
    <w:rsid w:val="6B3FFB61"/>
    <w:rsid w:val="6B407FE7"/>
    <w:rsid w:val="6B410740"/>
    <w:rsid w:val="6B4643B3"/>
    <w:rsid w:val="6B540673"/>
    <w:rsid w:val="6B549DF8"/>
    <w:rsid w:val="6B642B28"/>
    <w:rsid w:val="6B6A979C"/>
    <w:rsid w:val="6B6DD586"/>
    <w:rsid w:val="6B7B0EA3"/>
    <w:rsid w:val="6B81B33E"/>
    <w:rsid w:val="6B86389D"/>
    <w:rsid w:val="6B86C42C"/>
    <w:rsid w:val="6B8812D2"/>
    <w:rsid w:val="6B8EA476"/>
    <w:rsid w:val="6B90EA16"/>
    <w:rsid w:val="6B9F38A5"/>
    <w:rsid w:val="6B9FD41A"/>
    <w:rsid w:val="6BA38D9A"/>
    <w:rsid w:val="6BA3B67F"/>
    <w:rsid w:val="6BA54E64"/>
    <w:rsid w:val="6BB13661"/>
    <w:rsid w:val="6BB59F21"/>
    <w:rsid w:val="6BBC23F0"/>
    <w:rsid w:val="6BC30BA2"/>
    <w:rsid w:val="6BC32CA9"/>
    <w:rsid w:val="6BC431A0"/>
    <w:rsid w:val="6BC9D09F"/>
    <w:rsid w:val="6BD002AF"/>
    <w:rsid w:val="6BD0EC08"/>
    <w:rsid w:val="6BD3ABAA"/>
    <w:rsid w:val="6BE3F685"/>
    <w:rsid w:val="6BF20FBA"/>
    <w:rsid w:val="6BF71F4E"/>
    <w:rsid w:val="6C04EC2F"/>
    <w:rsid w:val="6C0B2D34"/>
    <w:rsid w:val="6C0C0E5F"/>
    <w:rsid w:val="6C17A41C"/>
    <w:rsid w:val="6C18C9A0"/>
    <w:rsid w:val="6C1D2C0A"/>
    <w:rsid w:val="6C1EB255"/>
    <w:rsid w:val="6C29EF24"/>
    <w:rsid w:val="6C2B7FC2"/>
    <w:rsid w:val="6C2E70F0"/>
    <w:rsid w:val="6C4076DF"/>
    <w:rsid w:val="6C435451"/>
    <w:rsid w:val="6C4623A8"/>
    <w:rsid w:val="6C48D9FC"/>
    <w:rsid w:val="6C4D31E8"/>
    <w:rsid w:val="6C5356EB"/>
    <w:rsid w:val="6C718EFD"/>
    <w:rsid w:val="6C757DB4"/>
    <w:rsid w:val="6C7D6863"/>
    <w:rsid w:val="6C8323D3"/>
    <w:rsid w:val="6C87F249"/>
    <w:rsid w:val="6C8C1443"/>
    <w:rsid w:val="6CA295F4"/>
    <w:rsid w:val="6CA519C5"/>
    <w:rsid w:val="6CA7B267"/>
    <w:rsid w:val="6CAB52AF"/>
    <w:rsid w:val="6CAD2510"/>
    <w:rsid w:val="6CAEE48A"/>
    <w:rsid w:val="6CB3D87B"/>
    <w:rsid w:val="6CB6C565"/>
    <w:rsid w:val="6CBB8303"/>
    <w:rsid w:val="6CD3E2A9"/>
    <w:rsid w:val="6CD7F865"/>
    <w:rsid w:val="6CE8BB10"/>
    <w:rsid w:val="6CEBDA8D"/>
    <w:rsid w:val="6CF0032C"/>
    <w:rsid w:val="6CF23615"/>
    <w:rsid w:val="6CF77543"/>
    <w:rsid w:val="6D02C336"/>
    <w:rsid w:val="6D07FA83"/>
    <w:rsid w:val="6D16261E"/>
    <w:rsid w:val="6D162E5E"/>
    <w:rsid w:val="6D2F2CB3"/>
    <w:rsid w:val="6D30A92A"/>
    <w:rsid w:val="6D30C544"/>
    <w:rsid w:val="6D361BF3"/>
    <w:rsid w:val="6D465E1D"/>
    <w:rsid w:val="6D51159D"/>
    <w:rsid w:val="6D5253CB"/>
    <w:rsid w:val="6D592244"/>
    <w:rsid w:val="6D5FC31D"/>
    <w:rsid w:val="6D6A21DB"/>
    <w:rsid w:val="6D6FF59E"/>
    <w:rsid w:val="6D74F7CC"/>
    <w:rsid w:val="6D7B7D16"/>
    <w:rsid w:val="6D7E5877"/>
    <w:rsid w:val="6D84702F"/>
    <w:rsid w:val="6D86D123"/>
    <w:rsid w:val="6D9AA1BB"/>
    <w:rsid w:val="6DAAB72E"/>
    <w:rsid w:val="6DB303AA"/>
    <w:rsid w:val="6DB53D92"/>
    <w:rsid w:val="6DBC4E80"/>
    <w:rsid w:val="6DC8FDF8"/>
    <w:rsid w:val="6DC97315"/>
    <w:rsid w:val="6DCB136C"/>
    <w:rsid w:val="6DCC0D70"/>
    <w:rsid w:val="6DD9C674"/>
    <w:rsid w:val="6DDB7CBE"/>
    <w:rsid w:val="6DDF5632"/>
    <w:rsid w:val="6DDFA891"/>
    <w:rsid w:val="6DE046C3"/>
    <w:rsid w:val="6DE24DED"/>
    <w:rsid w:val="6DE29695"/>
    <w:rsid w:val="6DE3FF4B"/>
    <w:rsid w:val="6DE9EC42"/>
    <w:rsid w:val="6DEAAD01"/>
    <w:rsid w:val="6DF2AD53"/>
    <w:rsid w:val="6DFEBF13"/>
    <w:rsid w:val="6E0655ED"/>
    <w:rsid w:val="6E0C88E3"/>
    <w:rsid w:val="6E0C8CE4"/>
    <w:rsid w:val="6E1FFB7D"/>
    <w:rsid w:val="6E208A76"/>
    <w:rsid w:val="6E21BCFE"/>
    <w:rsid w:val="6E289779"/>
    <w:rsid w:val="6E2A56CE"/>
    <w:rsid w:val="6E41492A"/>
    <w:rsid w:val="6E44197F"/>
    <w:rsid w:val="6E490CFE"/>
    <w:rsid w:val="6E4D31AD"/>
    <w:rsid w:val="6E4DA5C0"/>
    <w:rsid w:val="6E56DF58"/>
    <w:rsid w:val="6E5D9BE8"/>
    <w:rsid w:val="6E61E13E"/>
    <w:rsid w:val="6E65A564"/>
    <w:rsid w:val="6E683336"/>
    <w:rsid w:val="6E6C6AF0"/>
    <w:rsid w:val="6E707DE7"/>
    <w:rsid w:val="6E71B65D"/>
    <w:rsid w:val="6E7CC8B6"/>
    <w:rsid w:val="6E8A0255"/>
    <w:rsid w:val="6E96D321"/>
    <w:rsid w:val="6E9703E6"/>
    <w:rsid w:val="6E9A3A29"/>
    <w:rsid w:val="6E9D3F19"/>
    <w:rsid w:val="6E9DA5B4"/>
    <w:rsid w:val="6EB4EC92"/>
    <w:rsid w:val="6EBB4DE5"/>
    <w:rsid w:val="6EC8BB3A"/>
    <w:rsid w:val="6ECAC648"/>
    <w:rsid w:val="6EDA9A97"/>
    <w:rsid w:val="6EE8EDEA"/>
    <w:rsid w:val="6EE98062"/>
    <w:rsid w:val="6EEB37DE"/>
    <w:rsid w:val="6EEDCE02"/>
    <w:rsid w:val="6EF44B87"/>
    <w:rsid w:val="6EF4FDDE"/>
    <w:rsid w:val="6EF66CBF"/>
    <w:rsid w:val="6EF8A773"/>
    <w:rsid w:val="6EFB77AA"/>
    <w:rsid w:val="6F0113F9"/>
    <w:rsid w:val="6F100D8C"/>
    <w:rsid w:val="6F2BBE01"/>
    <w:rsid w:val="6F5267A9"/>
    <w:rsid w:val="6F7951F7"/>
    <w:rsid w:val="6F81C9AA"/>
    <w:rsid w:val="6F8E5473"/>
    <w:rsid w:val="6F971D79"/>
    <w:rsid w:val="6F9C063D"/>
    <w:rsid w:val="6FA37966"/>
    <w:rsid w:val="6FA907CF"/>
    <w:rsid w:val="6FC0C7E0"/>
    <w:rsid w:val="6FD37785"/>
    <w:rsid w:val="6FD57541"/>
    <w:rsid w:val="6FD8FB4A"/>
    <w:rsid w:val="6FE2DDD9"/>
    <w:rsid w:val="6FF78A0F"/>
    <w:rsid w:val="6FF8A60E"/>
    <w:rsid w:val="6FFE73D6"/>
    <w:rsid w:val="70064574"/>
    <w:rsid w:val="70085925"/>
    <w:rsid w:val="70156B6E"/>
    <w:rsid w:val="7019DFE0"/>
    <w:rsid w:val="702B2A56"/>
    <w:rsid w:val="70425D1E"/>
    <w:rsid w:val="704C6C2E"/>
    <w:rsid w:val="705649D4"/>
    <w:rsid w:val="705B9A3E"/>
    <w:rsid w:val="7069528B"/>
    <w:rsid w:val="706C9F40"/>
    <w:rsid w:val="707DF1C8"/>
    <w:rsid w:val="70888C69"/>
    <w:rsid w:val="708B0A01"/>
    <w:rsid w:val="708B6E04"/>
    <w:rsid w:val="70A792CC"/>
    <w:rsid w:val="70AC5431"/>
    <w:rsid w:val="70AFC20A"/>
    <w:rsid w:val="70B24C56"/>
    <w:rsid w:val="70B67A0E"/>
    <w:rsid w:val="70BA2032"/>
    <w:rsid w:val="70CAA48A"/>
    <w:rsid w:val="70CCC7DA"/>
    <w:rsid w:val="70D3D291"/>
    <w:rsid w:val="70D3F74E"/>
    <w:rsid w:val="70E0DD07"/>
    <w:rsid w:val="70E6431C"/>
    <w:rsid w:val="70F9F82D"/>
    <w:rsid w:val="71028B35"/>
    <w:rsid w:val="7106C585"/>
    <w:rsid w:val="710B0B84"/>
    <w:rsid w:val="710C43D2"/>
    <w:rsid w:val="710CDD48"/>
    <w:rsid w:val="71109732"/>
    <w:rsid w:val="71109FD6"/>
    <w:rsid w:val="71134BF9"/>
    <w:rsid w:val="7121014D"/>
    <w:rsid w:val="7121F44A"/>
    <w:rsid w:val="7126CB43"/>
    <w:rsid w:val="7128024B"/>
    <w:rsid w:val="7129FFC4"/>
    <w:rsid w:val="7130BD81"/>
    <w:rsid w:val="713B5AA6"/>
    <w:rsid w:val="714EE400"/>
    <w:rsid w:val="715786ED"/>
    <w:rsid w:val="7157A9AE"/>
    <w:rsid w:val="715DB8A9"/>
    <w:rsid w:val="715EE690"/>
    <w:rsid w:val="71749115"/>
    <w:rsid w:val="71756998"/>
    <w:rsid w:val="71812268"/>
    <w:rsid w:val="7184F925"/>
    <w:rsid w:val="71885DCA"/>
    <w:rsid w:val="719036B3"/>
    <w:rsid w:val="71924A15"/>
    <w:rsid w:val="719B026E"/>
    <w:rsid w:val="71A04324"/>
    <w:rsid w:val="71A12E22"/>
    <w:rsid w:val="71AC9CDC"/>
    <w:rsid w:val="71AD2C91"/>
    <w:rsid w:val="71AFE56A"/>
    <w:rsid w:val="71B9071D"/>
    <w:rsid w:val="71C47785"/>
    <w:rsid w:val="71CC783A"/>
    <w:rsid w:val="71D33058"/>
    <w:rsid w:val="71D3F0ED"/>
    <w:rsid w:val="71D747CE"/>
    <w:rsid w:val="71DAD44D"/>
    <w:rsid w:val="71DC574E"/>
    <w:rsid w:val="71E69411"/>
    <w:rsid w:val="71EBD2A7"/>
    <w:rsid w:val="71ECA0F1"/>
    <w:rsid w:val="71F55AA1"/>
    <w:rsid w:val="71FD4367"/>
    <w:rsid w:val="720360E0"/>
    <w:rsid w:val="7216BA8F"/>
    <w:rsid w:val="721D4480"/>
    <w:rsid w:val="72234535"/>
    <w:rsid w:val="722B306F"/>
    <w:rsid w:val="724B2691"/>
    <w:rsid w:val="724DB823"/>
    <w:rsid w:val="725485E8"/>
    <w:rsid w:val="725BAB1C"/>
    <w:rsid w:val="7273A1AE"/>
    <w:rsid w:val="727FE839"/>
    <w:rsid w:val="72941BBC"/>
    <w:rsid w:val="729A52D7"/>
    <w:rsid w:val="72AA0E84"/>
    <w:rsid w:val="72AFCD71"/>
    <w:rsid w:val="72B9DFCD"/>
    <w:rsid w:val="72C5A496"/>
    <w:rsid w:val="72CC23D0"/>
    <w:rsid w:val="72D7BC12"/>
    <w:rsid w:val="72D953B4"/>
    <w:rsid w:val="72DA1FDE"/>
    <w:rsid w:val="72DE8815"/>
    <w:rsid w:val="72E15960"/>
    <w:rsid w:val="72E661F4"/>
    <w:rsid w:val="72F2EFDC"/>
    <w:rsid w:val="72F8C5D0"/>
    <w:rsid w:val="72F96713"/>
    <w:rsid w:val="72FCAF0C"/>
    <w:rsid w:val="72FFFF80"/>
    <w:rsid w:val="730B9B44"/>
    <w:rsid w:val="731792D6"/>
    <w:rsid w:val="731D05CC"/>
    <w:rsid w:val="731D0734"/>
    <w:rsid w:val="731D92C4"/>
    <w:rsid w:val="7323790B"/>
    <w:rsid w:val="73276519"/>
    <w:rsid w:val="73283781"/>
    <w:rsid w:val="73312DA3"/>
    <w:rsid w:val="73378160"/>
    <w:rsid w:val="733CF8FF"/>
    <w:rsid w:val="7350A912"/>
    <w:rsid w:val="7358E0FD"/>
    <w:rsid w:val="735A7D05"/>
    <w:rsid w:val="73740B75"/>
    <w:rsid w:val="737D82FB"/>
    <w:rsid w:val="73889543"/>
    <w:rsid w:val="739047AD"/>
    <w:rsid w:val="73910826"/>
    <w:rsid w:val="73966EFD"/>
    <w:rsid w:val="739B3E9C"/>
    <w:rsid w:val="739CD45E"/>
    <w:rsid w:val="73A0AC7B"/>
    <w:rsid w:val="73A200A7"/>
    <w:rsid w:val="73A20810"/>
    <w:rsid w:val="73A48CA1"/>
    <w:rsid w:val="73AB27E9"/>
    <w:rsid w:val="73B1D389"/>
    <w:rsid w:val="73B365CB"/>
    <w:rsid w:val="73B3CEFE"/>
    <w:rsid w:val="73B84E46"/>
    <w:rsid w:val="73BF70B6"/>
    <w:rsid w:val="73CA43E9"/>
    <w:rsid w:val="73CA77B5"/>
    <w:rsid w:val="73D3C7F8"/>
    <w:rsid w:val="73D5BA65"/>
    <w:rsid w:val="73DC4355"/>
    <w:rsid w:val="73F54829"/>
    <w:rsid w:val="73FE756D"/>
    <w:rsid w:val="740081EB"/>
    <w:rsid w:val="740379E9"/>
    <w:rsid w:val="7403A980"/>
    <w:rsid w:val="7413A093"/>
    <w:rsid w:val="74255BDA"/>
    <w:rsid w:val="74295C90"/>
    <w:rsid w:val="742966B8"/>
    <w:rsid w:val="742992FB"/>
    <w:rsid w:val="74301B33"/>
    <w:rsid w:val="7430DFE4"/>
    <w:rsid w:val="743BF582"/>
    <w:rsid w:val="74509C3B"/>
    <w:rsid w:val="7463AC5B"/>
    <w:rsid w:val="7464BA84"/>
    <w:rsid w:val="74769DD0"/>
    <w:rsid w:val="747751BE"/>
    <w:rsid w:val="747A0EFB"/>
    <w:rsid w:val="747E2FC2"/>
    <w:rsid w:val="748CA1EF"/>
    <w:rsid w:val="749187EF"/>
    <w:rsid w:val="7491D3AA"/>
    <w:rsid w:val="749D338D"/>
    <w:rsid w:val="74B15A28"/>
    <w:rsid w:val="74B3FA0E"/>
    <w:rsid w:val="74B83C15"/>
    <w:rsid w:val="74BC6000"/>
    <w:rsid w:val="74C16EB2"/>
    <w:rsid w:val="74CBA1F8"/>
    <w:rsid w:val="74D264DD"/>
    <w:rsid w:val="74D792E8"/>
    <w:rsid w:val="74E9AC65"/>
    <w:rsid w:val="74F4FFDB"/>
    <w:rsid w:val="74F8C7E9"/>
    <w:rsid w:val="74FCDED2"/>
    <w:rsid w:val="751A9F37"/>
    <w:rsid w:val="75247B64"/>
    <w:rsid w:val="75313F66"/>
    <w:rsid w:val="7531699E"/>
    <w:rsid w:val="754287A6"/>
    <w:rsid w:val="75431F3B"/>
    <w:rsid w:val="754EBEA3"/>
    <w:rsid w:val="755695C6"/>
    <w:rsid w:val="75695C6D"/>
    <w:rsid w:val="756DB15E"/>
    <w:rsid w:val="7577E29A"/>
    <w:rsid w:val="7579BAD7"/>
    <w:rsid w:val="757DFDBF"/>
    <w:rsid w:val="7581FAA3"/>
    <w:rsid w:val="7583681E"/>
    <w:rsid w:val="75858DCC"/>
    <w:rsid w:val="7589FF57"/>
    <w:rsid w:val="759416B7"/>
    <w:rsid w:val="75954AE8"/>
    <w:rsid w:val="75980D99"/>
    <w:rsid w:val="75A31331"/>
    <w:rsid w:val="75A39E9B"/>
    <w:rsid w:val="75BA5825"/>
    <w:rsid w:val="75C210EF"/>
    <w:rsid w:val="75C93461"/>
    <w:rsid w:val="75CC84B8"/>
    <w:rsid w:val="75CD1D6D"/>
    <w:rsid w:val="75CE77CF"/>
    <w:rsid w:val="75D00993"/>
    <w:rsid w:val="75D57156"/>
    <w:rsid w:val="75D6B3D5"/>
    <w:rsid w:val="75D71706"/>
    <w:rsid w:val="75D884DD"/>
    <w:rsid w:val="75E99A08"/>
    <w:rsid w:val="75F3C80B"/>
    <w:rsid w:val="7600E4E4"/>
    <w:rsid w:val="76102ECC"/>
    <w:rsid w:val="761353E1"/>
    <w:rsid w:val="76161ADD"/>
    <w:rsid w:val="761E5E7A"/>
    <w:rsid w:val="762139FF"/>
    <w:rsid w:val="762BFA1B"/>
    <w:rsid w:val="7630CB95"/>
    <w:rsid w:val="7633AECE"/>
    <w:rsid w:val="763AEA97"/>
    <w:rsid w:val="764FBE41"/>
    <w:rsid w:val="7652C353"/>
    <w:rsid w:val="765644F9"/>
    <w:rsid w:val="7659F2D6"/>
    <w:rsid w:val="765BA587"/>
    <w:rsid w:val="76634843"/>
    <w:rsid w:val="766D3BBC"/>
    <w:rsid w:val="7673FDEB"/>
    <w:rsid w:val="76750FDD"/>
    <w:rsid w:val="7678C982"/>
    <w:rsid w:val="767FC843"/>
    <w:rsid w:val="767FD7C3"/>
    <w:rsid w:val="768B8F52"/>
    <w:rsid w:val="7694DC39"/>
    <w:rsid w:val="769592D3"/>
    <w:rsid w:val="7699C383"/>
    <w:rsid w:val="769B767D"/>
    <w:rsid w:val="769D271E"/>
    <w:rsid w:val="769F4350"/>
    <w:rsid w:val="76A1E5A3"/>
    <w:rsid w:val="76A5E702"/>
    <w:rsid w:val="76B44E36"/>
    <w:rsid w:val="76B9277E"/>
    <w:rsid w:val="76BB928B"/>
    <w:rsid w:val="76C8AE9A"/>
    <w:rsid w:val="76CCB67D"/>
    <w:rsid w:val="76DC87B6"/>
    <w:rsid w:val="76E5513D"/>
    <w:rsid w:val="76F782C4"/>
    <w:rsid w:val="76F9A74D"/>
    <w:rsid w:val="76FA4615"/>
    <w:rsid w:val="7704D2B2"/>
    <w:rsid w:val="771E2263"/>
    <w:rsid w:val="7733D685"/>
    <w:rsid w:val="77377908"/>
    <w:rsid w:val="774D965E"/>
    <w:rsid w:val="775FB153"/>
    <w:rsid w:val="776BB363"/>
    <w:rsid w:val="776C989B"/>
    <w:rsid w:val="776F6884"/>
    <w:rsid w:val="777388A9"/>
    <w:rsid w:val="777FB87F"/>
    <w:rsid w:val="778187BE"/>
    <w:rsid w:val="7783EAD5"/>
    <w:rsid w:val="778562ED"/>
    <w:rsid w:val="77A8097D"/>
    <w:rsid w:val="77AEBFAD"/>
    <w:rsid w:val="77B63CFA"/>
    <w:rsid w:val="77B98EF0"/>
    <w:rsid w:val="77CA6CB3"/>
    <w:rsid w:val="77D5F629"/>
    <w:rsid w:val="77D8050E"/>
    <w:rsid w:val="77EB6B64"/>
    <w:rsid w:val="77EBE114"/>
    <w:rsid w:val="77F19922"/>
    <w:rsid w:val="780AA7DD"/>
    <w:rsid w:val="780D12E5"/>
    <w:rsid w:val="78108F53"/>
    <w:rsid w:val="781A7036"/>
    <w:rsid w:val="781F3F32"/>
    <w:rsid w:val="781FAD2A"/>
    <w:rsid w:val="782C9D68"/>
    <w:rsid w:val="782D7553"/>
    <w:rsid w:val="7839ECE8"/>
    <w:rsid w:val="7840229B"/>
    <w:rsid w:val="7849913D"/>
    <w:rsid w:val="784A499E"/>
    <w:rsid w:val="786A16EF"/>
    <w:rsid w:val="786A7BA7"/>
    <w:rsid w:val="78774308"/>
    <w:rsid w:val="787DC4D5"/>
    <w:rsid w:val="78879A1A"/>
    <w:rsid w:val="78910B31"/>
    <w:rsid w:val="78976D87"/>
    <w:rsid w:val="78C6BC44"/>
    <w:rsid w:val="78CA22E2"/>
    <w:rsid w:val="78D3192A"/>
    <w:rsid w:val="78E263B5"/>
    <w:rsid w:val="790A50E9"/>
    <w:rsid w:val="79126905"/>
    <w:rsid w:val="79183BEF"/>
    <w:rsid w:val="791AB579"/>
    <w:rsid w:val="792A97BE"/>
    <w:rsid w:val="7932A4DC"/>
    <w:rsid w:val="793F3D25"/>
    <w:rsid w:val="79516BF2"/>
    <w:rsid w:val="79555DA8"/>
    <w:rsid w:val="79571817"/>
    <w:rsid w:val="796CDA22"/>
    <w:rsid w:val="796DBF03"/>
    <w:rsid w:val="799A97FC"/>
    <w:rsid w:val="79A3E07B"/>
    <w:rsid w:val="79A8F273"/>
    <w:rsid w:val="79B06D43"/>
    <w:rsid w:val="79B21C0C"/>
    <w:rsid w:val="79B4EEA4"/>
    <w:rsid w:val="79B81577"/>
    <w:rsid w:val="79B82499"/>
    <w:rsid w:val="79BFE7BB"/>
    <w:rsid w:val="79CD1060"/>
    <w:rsid w:val="79CE76A1"/>
    <w:rsid w:val="79D0F5C2"/>
    <w:rsid w:val="79D7EA87"/>
    <w:rsid w:val="79D854D8"/>
    <w:rsid w:val="79DE2573"/>
    <w:rsid w:val="79E2BC81"/>
    <w:rsid w:val="79FDA1BA"/>
    <w:rsid w:val="79FE3BCA"/>
    <w:rsid w:val="7A04CE26"/>
    <w:rsid w:val="7A117D01"/>
    <w:rsid w:val="7A119A74"/>
    <w:rsid w:val="7A1250A2"/>
    <w:rsid w:val="7A27A3FB"/>
    <w:rsid w:val="7A2F3F21"/>
    <w:rsid w:val="7A2F47BA"/>
    <w:rsid w:val="7A3AA0AA"/>
    <w:rsid w:val="7A3AF1D1"/>
    <w:rsid w:val="7A4DB7CE"/>
    <w:rsid w:val="7A580AD8"/>
    <w:rsid w:val="7A599D01"/>
    <w:rsid w:val="7A66AF65"/>
    <w:rsid w:val="7A6A36D8"/>
    <w:rsid w:val="7A7085E1"/>
    <w:rsid w:val="7A760E62"/>
    <w:rsid w:val="7A76FBA4"/>
    <w:rsid w:val="7A832D0B"/>
    <w:rsid w:val="7A85388D"/>
    <w:rsid w:val="7A8AE001"/>
    <w:rsid w:val="7A90CCAB"/>
    <w:rsid w:val="7A94032D"/>
    <w:rsid w:val="7A961432"/>
    <w:rsid w:val="7AA385C5"/>
    <w:rsid w:val="7AB107F8"/>
    <w:rsid w:val="7AB70E3F"/>
    <w:rsid w:val="7AB7D398"/>
    <w:rsid w:val="7AB7DA1E"/>
    <w:rsid w:val="7AC0F98C"/>
    <w:rsid w:val="7AC6F1A8"/>
    <w:rsid w:val="7AC7E93D"/>
    <w:rsid w:val="7AC9472D"/>
    <w:rsid w:val="7ACD692C"/>
    <w:rsid w:val="7AE35658"/>
    <w:rsid w:val="7AE594CD"/>
    <w:rsid w:val="7AE638EF"/>
    <w:rsid w:val="7AE94586"/>
    <w:rsid w:val="7AEA0C06"/>
    <w:rsid w:val="7AEFFAF5"/>
    <w:rsid w:val="7AF19121"/>
    <w:rsid w:val="7AF26E62"/>
    <w:rsid w:val="7AF26EFA"/>
    <w:rsid w:val="7AF743FF"/>
    <w:rsid w:val="7AFDA770"/>
    <w:rsid w:val="7B07889D"/>
    <w:rsid w:val="7B08E2F9"/>
    <w:rsid w:val="7B12D816"/>
    <w:rsid w:val="7B140A8B"/>
    <w:rsid w:val="7B19A7D1"/>
    <w:rsid w:val="7B24A6EB"/>
    <w:rsid w:val="7B25C18E"/>
    <w:rsid w:val="7B35509B"/>
    <w:rsid w:val="7B360935"/>
    <w:rsid w:val="7B4BADD5"/>
    <w:rsid w:val="7B5905A9"/>
    <w:rsid w:val="7B5AA8DA"/>
    <w:rsid w:val="7B681AB5"/>
    <w:rsid w:val="7B6A939B"/>
    <w:rsid w:val="7B6E35C7"/>
    <w:rsid w:val="7B6E963D"/>
    <w:rsid w:val="7B78C948"/>
    <w:rsid w:val="7B83BB29"/>
    <w:rsid w:val="7B89B929"/>
    <w:rsid w:val="7B8DFDF8"/>
    <w:rsid w:val="7B9013D9"/>
    <w:rsid w:val="7B95A3F0"/>
    <w:rsid w:val="7B96E08B"/>
    <w:rsid w:val="7B9A7FC3"/>
    <w:rsid w:val="7B9CEEB4"/>
    <w:rsid w:val="7B9F66F2"/>
    <w:rsid w:val="7BADA288"/>
    <w:rsid w:val="7BB6729A"/>
    <w:rsid w:val="7BBE8458"/>
    <w:rsid w:val="7BC19572"/>
    <w:rsid w:val="7BCEBF41"/>
    <w:rsid w:val="7BD266F5"/>
    <w:rsid w:val="7BD61FBA"/>
    <w:rsid w:val="7BDA8F1D"/>
    <w:rsid w:val="7BDD4DF6"/>
    <w:rsid w:val="7BE9B956"/>
    <w:rsid w:val="7BEAF0B0"/>
    <w:rsid w:val="7BEB1774"/>
    <w:rsid w:val="7BF0089C"/>
    <w:rsid w:val="7BF528B4"/>
    <w:rsid w:val="7BF52F2F"/>
    <w:rsid w:val="7BFC8A65"/>
    <w:rsid w:val="7C078FC1"/>
    <w:rsid w:val="7C08C8B5"/>
    <w:rsid w:val="7C13F434"/>
    <w:rsid w:val="7C1DD73F"/>
    <w:rsid w:val="7C1F8795"/>
    <w:rsid w:val="7C26EC60"/>
    <w:rsid w:val="7C3685F2"/>
    <w:rsid w:val="7C506A51"/>
    <w:rsid w:val="7C58EF0F"/>
    <w:rsid w:val="7C5BF4DD"/>
    <w:rsid w:val="7C728CD7"/>
    <w:rsid w:val="7C78FCAB"/>
    <w:rsid w:val="7C99A556"/>
    <w:rsid w:val="7C9A320F"/>
    <w:rsid w:val="7CA19FD4"/>
    <w:rsid w:val="7CA26331"/>
    <w:rsid w:val="7CA60997"/>
    <w:rsid w:val="7CA7C8BD"/>
    <w:rsid w:val="7CACF374"/>
    <w:rsid w:val="7CB256E1"/>
    <w:rsid w:val="7CB5BB7B"/>
    <w:rsid w:val="7CB83873"/>
    <w:rsid w:val="7CB97376"/>
    <w:rsid w:val="7CC1EA25"/>
    <w:rsid w:val="7CC56F98"/>
    <w:rsid w:val="7CCF3B82"/>
    <w:rsid w:val="7CD4DFC3"/>
    <w:rsid w:val="7CDF2822"/>
    <w:rsid w:val="7CE3106A"/>
    <w:rsid w:val="7CE56A2D"/>
    <w:rsid w:val="7CE96F79"/>
    <w:rsid w:val="7CEA65BE"/>
    <w:rsid w:val="7CEE981A"/>
    <w:rsid w:val="7CF74BEE"/>
    <w:rsid w:val="7CF785D1"/>
    <w:rsid w:val="7CFC2AEF"/>
    <w:rsid w:val="7CFDD300"/>
    <w:rsid w:val="7CFE5694"/>
    <w:rsid w:val="7D00E8F3"/>
    <w:rsid w:val="7D271F63"/>
    <w:rsid w:val="7D2A0E65"/>
    <w:rsid w:val="7D32F5B9"/>
    <w:rsid w:val="7D385A79"/>
    <w:rsid w:val="7D3BB5D3"/>
    <w:rsid w:val="7D40574F"/>
    <w:rsid w:val="7D41C2C4"/>
    <w:rsid w:val="7D49DC72"/>
    <w:rsid w:val="7D4EC8E6"/>
    <w:rsid w:val="7D4FCB2C"/>
    <w:rsid w:val="7D5B516C"/>
    <w:rsid w:val="7D5B6267"/>
    <w:rsid w:val="7D5D0D2C"/>
    <w:rsid w:val="7D615848"/>
    <w:rsid w:val="7D63B99F"/>
    <w:rsid w:val="7D69EB27"/>
    <w:rsid w:val="7D758A33"/>
    <w:rsid w:val="7D7A466A"/>
    <w:rsid w:val="7D84E9EA"/>
    <w:rsid w:val="7D8DDF53"/>
    <w:rsid w:val="7D8F877D"/>
    <w:rsid w:val="7D921781"/>
    <w:rsid w:val="7D9CD69B"/>
    <w:rsid w:val="7D9FD901"/>
    <w:rsid w:val="7DA67F71"/>
    <w:rsid w:val="7DACE789"/>
    <w:rsid w:val="7DB1856B"/>
    <w:rsid w:val="7DB5A777"/>
    <w:rsid w:val="7DBCCD52"/>
    <w:rsid w:val="7DC12C19"/>
    <w:rsid w:val="7DC8897D"/>
    <w:rsid w:val="7DCEFDDF"/>
    <w:rsid w:val="7DD69CF3"/>
    <w:rsid w:val="7DD97E51"/>
    <w:rsid w:val="7DEEF40D"/>
    <w:rsid w:val="7DF20E62"/>
    <w:rsid w:val="7DF305B2"/>
    <w:rsid w:val="7DF6DE93"/>
    <w:rsid w:val="7DF767A5"/>
    <w:rsid w:val="7E0D8C98"/>
    <w:rsid w:val="7E0FB320"/>
    <w:rsid w:val="7E19E501"/>
    <w:rsid w:val="7E2394FE"/>
    <w:rsid w:val="7E26B15E"/>
    <w:rsid w:val="7E272F6F"/>
    <w:rsid w:val="7E446D40"/>
    <w:rsid w:val="7E49EA93"/>
    <w:rsid w:val="7E4C4B72"/>
    <w:rsid w:val="7E53FB73"/>
    <w:rsid w:val="7E5C6CC2"/>
    <w:rsid w:val="7E61ECEB"/>
    <w:rsid w:val="7E65C755"/>
    <w:rsid w:val="7E76D816"/>
    <w:rsid w:val="7E7EDBA2"/>
    <w:rsid w:val="7E8B27E3"/>
    <w:rsid w:val="7E97F601"/>
    <w:rsid w:val="7E9DB785"/>
    <w:rsid w:val="7EA85A1B"/>
    <w:rsid w:val="7ED8D194"/>
    <w:rsid w:val="7EE76A62"/>
    <w:rsid w:val="7EE9E569"/>
    <w:rsid w:val="7EFBFF87"/>
    <w:rsid w:val="7F000038"/>
    <w:rsid w:val="7F10A054"/>
    <w:rsid w:val="7F147951"/>
    <w:rsid w:val="7F162B0E"/>
    <w:rsid w:val="7F17B379"/>
    <w:rsid w:val="7F4189C3"/>
    <w:rsid w:val="7F4BAB08"/>
    <w:rsid w:val="7F4BF802"/>
    <w:rsid w:val="7F50407E"/>
    <w:rsid w:val="7F542446"/>
    <w:rsid w:val="7F6033D4"/>
    <w:rsid w:val="7F65AFDF"/>
    <w:rsid w:val="7F6B89C5"/>
    <w:rsid w:val="7F755910"/>
    <w:rsid w:val="7F76772C"/>
    <w:rsid w:val="7F7A8DAC"/>
    <w:rsid w:val="7F8C20CC"/>
    <w:rsid w:val="7F91BECF"/>
    <w:rsid w:val="7F9B1162"/>
    <w:rsid w:val="7F9F841D"/>
    <w:rsid w:val="7FB49FC8"/>
    <w:rsid w:val="7FC08B82"/>
    <w:rsid w:val="7FDBFEAA"/>
    <w:rsid w:val="7FE2EB56"/>
    <w:rsid w:val="7FEE8E1A"/>
    <w:rsid w:val="7FF59571"/>
    <w:rsid w:val="7FFBECD2"/>
    <w:rsid w:val="7FFE9628"/>
    <w:rsid w:val="7FFEC300"/>
    <w:rsid w:val="7FFED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74109"/>
  <w15:chartTrackingRefBased/>
  <w15:docId w15:val="{AD8D6B84-2E9D-4F14-B77D-592269FB2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2B8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E2B8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E2B8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E2B8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7D63B99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7D63B99F"/>
    <w:rPr>
      <w:color w:val="467886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76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63FB"/>
  </w:style>
  <w:style w:type="paragraph" w:styleId="Rodap">
    <w:name w:val="footer"/>
    <w:basedOn w:val="Normal"/>
    <w:link w:val="RodapChar"/>
    <w:uiPriority w:val="99"/>
    <w:unhideWhenUsed/>
    <w:rsid w:val="00776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63FB"/>
  </w:style>
  <w:style w:type="table" w:styleId="Tabelacomgrade">
    <w:name w:val="Table Grid"/>
    <w:basedOn w:val="Tabelanormal"/>
    <w:uiPriority w:val="59"/>
    <w:rsid w:val="001079D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EE2B8E"/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character" w:customStyle="1" w:styleId="Ttulo2Char">
    <w:name w:val="Título 2 Char"/>
    <w:basedOn w:val="Fontepargpadro"/>
    <w:link w:val="Ttulo2"/>
    <w:uiPriority w:val="9"/>
    <w:rsid w:val="00EE2B8E"/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character" w:customStyle="1" w:styleId="Ttulo3Char">
    <w:name w:val="Título 3 Char"/>
    <w:basedOn w:val="Fontepargpadro"/>
    <w:link w:val="Ttulo3"/>
    <w:uiPriority w:val="9"/>
    <w:rsid w:val="00EE2B8E"/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character" w:customStyle="1" w:styleId="Ttulo4Char">
    <w:name w:val="Título 4 Char"/>
    <w:basedOn w:val="Fontepargpadro"/>
    <w:link w:val="Ttulo4"/>
    <w:uiPriority w:val="9"/>
    <w:rsid w:val="00EE2B8E"/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table" w:styleId="SimplesTabela1">
    <w:name w:val="Plain Table 1"/>
    <w:basedOn w:val="Tabelanormal"/>
    <w:uiPriority w:val="41"/>
    <w:rsid w:val="00AE446A"/>
    <w:pPr>
      <w:spacing w:after="0" w:line="240" w:lineRule="auto"/>
    </w:pPr>
    <w:rPr>
      <w:kern w:val="2"/>
      <w:sz w:val="22"/>
      <w:szCs w:val="22"/>
      <w14:ligatures w14:val="standardContextua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AE446A"/>
    <w:pPr>
      <w:spacing w:after="0" w:line="240" w:lineRule="auto"/>
    </w:pPr>
    <w:rPr>
      <w:kern w:val="2"/>
      <w:sz w:val="22"/>
      <w:szCs w:val="22"/>
      <w14:ligatures w14:val="standardContextual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Reviso">
    <w:name w:val="Revision"/>
    <w:hidden/>
    <w:uiPriority w:val="99"/>
    <w:semiHidden/>
    <w:rsid w:val="00ED2301"/>
    <w:pPr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unhideWhenUsed/>
    <w:qFormat/>
    <w:rsid w:val="00F42D58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F42D5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77872"/>
    <w:pPr>
      <w:tabs>
        <w:tab w:val="right" w:leader="dot" w:pos="8494"/>
      </w:tabs>
      <w:spacing w:after="100"/>
      <w:ind w:left="240"/>
    </w:pPr>
    <w:rPr>
      <w:noProof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907C9C"/>
    <w:pPr>
      <w:tabs>
        <w:tab w:val="left" w:pos="960"/>
        <w:tab w:val="right" w:leader="dot" w:pos="8494"/>
      </w:tabs>
      <w:spacing w:after="100"/>
      <w:ind w:left="480"/>
    </w:pPr>
    <w:rPr>
      <w:noProof/>
      <w:sz w:val="18"/>
      <w:szCs w:val="18"/>
    </w:rPr>
  </w:style>
  <w:style w:type="paragraph" w:styleId="SemEspaamento">
    <w:name w:val="No Spacing"/>
    <w:uiPriority w:val="1"/>
    <w:qFormat/>
    <w:rsid w:val="00B437E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55F04"/>
    <w:rPr>
      <w:rFonts w:ascii="Times New Roman" w:hAnsi="Times New Roman" w:cs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E5299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7A24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dc861b8-2196-455d-b291-a999da8cffb6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33021656A9E479DF12B9A8EE42828" ma:contentTypeVersion="6" ma:contentTypeDescription="Create a new document." ma:contentTypeScope="" ma:versionID="59dcf4f225691fc7ac41582667a3e6ad">
  <xsd:schema xmlns:xsd="http://www.w3.org/2001/XMLSchema" xmlns:xs="http://www.w3.org/2001/XMLSchema" xmlns:p="http://schemas.microsoft.com/office/2006/metadata/properties" xmlns:ns3="1dc861b8-2196-455d-b291-a999da8cffb6" targetNamespace="http://schemas.microsoft.com/office/2006/metadata/properties" ma:root="true" ma:fieldsID="080b714570b61d04733637e0bf95acc0" ns3:_="">
    <xsd:import namespace="1dc861b8-2196-455d-b291-a999da8cffb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c861b8-2196-455d-b291-a999da8cffb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F2BDA9-558F-4C08-9DF5-23B01F76B0C0}">
  <ds:schemaRefs>
    <ds:schemaRef ds:uri="http://schemas.microsoft.com/office/2006/metadata/properties"/>
    <ds:schemaRef ds:uri="http://schemas.microsoft.com/office/infopath/2007/PartnerControls"/>
    <ds:schemaRef ds:uri="1dc861b8-2196-455d-b291-a999da8cffb6"/>
  </ds:schemaRefs>
</ds:datastoreItem>
</file>

<file path=customXml/itemProps2.xml><?xml version="1.0" encoding="utf-8"?>
<ds:datastoreItem xmlns:ds="http://schemas.openxmlformats.org/officeDocument/2006/customXml" ds:itemID="{5AC2DA46-368F-4DF8-8BED-5070F905D4F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71EA5F3-97EE-4AE2-9B0A-534E913B30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D6B2CB1-51DD-4C27-9A6F-B097BB3207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c861b8-2196-455d-b291-a999da8cff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22</Pages>
  <Words>5930</Words>
  <Characters>32025</Characters>
  <Application>Microsoft Office Word</Application>
  <DocSecurity>0</DocSecurity>
  <Lines>266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YUKARI YAMASAKI .</dc:creator>
  <cp:keywords/>
  <dc:description/>
  <cp:lastModifiedBy>lucas valdez</cp:lastModifiedBy>
  <cp:revision>1378</cp:revision>
  <cp:lastPrinted>2025-03-17T03:20:00Z</cp:lastPrinted>
  <dcterms:created xsi:type="dcterms:W3CDTF">2025-03-10T01:48:00Z</dcterms:created>
  <dcterms:modified xsi:type="dcterms:W3CDTF">2025-06-05T17:46:00Z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0x01010045B33021656A9E479DF12B9A8EE42828</vt:lpwstr>
  </property>
</Properties>
</file>